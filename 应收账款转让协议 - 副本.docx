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2AB" w14:textId="77777777" w:rsidR="00061E9E" w:rsidRPr="00684DC4" w:rsidRDefault="00116A49">
      <w:pPr>
        <w:pStyle w:val="a0"/>
        <w:widowControl w:val="0"/>
        <w:tabs>
          <w:tab w:val="left" w:pos="1658"/>
        </w:tabs>
        <w:adjustRightInd w:val="0"/>
        <w:snapToGrid w:val="0"/>
        <w:spacing w:beforeLines="50" w:before="120" w:afterLines="50" w:after="120" w:line="440" w:lineRule="exact"/>
        <w:jc w:val="left"/>
        <w:outlineLvl w:val="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ab/>
      </w:r>
    </w:p>
    <w:p w14:paraId="05C9EA7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D724FFA" w14:textId="24A49FE3" w:rsidR="001A2B52" w:rsidRDefault="001A2B52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</w:t>
      </w:r>
      <w:r w:rsidR="00607E28">
        <w:rPr>
          <w:rFonts w:ascii="仿宋" w:eastAsia="仿宋" w:hAnsi="仿宋"/>
          <w:i/>
          <w:iCs/>
          <w:color w:val="000000" w:themeColor="text1"/>
          <w:lang w:eastAsia="zh-CN"/>
        </w:rPr>
        <w:t>churangfang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}}</w:t>
      </w:r>
    </w:p>
    <w:p w14:paraId="4B1D2382" w14:textId="242F80F0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作为转让方</w:t>
      </w:r>
    </w:p>
    <w:p w14:paraId="37E8210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5F4895A3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和</w:t>
      </w:r>
    </w:p>
    <w:p w14:paraId="7EA1649B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09D78B6" w14:textId="09A7D22E" w:rsidR="00061E9E" w:rsidRPr="00165EEF" w:rsidRDefault="001A2B52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ascii="仿宋" w:eastAsia="仿宋" w:hAnsi="仿宋"/>
          <w:i/>
          <w:iCs/>
          <w:color w:val="000000" w:themeColor="text1"/>
          <w:lang w:eastAsia="zh-CN"/>
        </w:rPr>
      </w:pPr>
      <w:r>
        <w:rPr>
          <w:rFonts w:ascii="仿宋" w:eastAsia="仿宋" w:hAnsi="仿宋" w:hint="eastAsia"/>
          <w:i/>
          <w:iCs/>
          <w:color w:val="000000" w:themeColor="text1"/>
          <w:lang w:eastAsia="zh-CN"/>
        </w:rPr>
        <w:t>{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{</w:t>
      </w:r>
      <w:r w:rsidR="00137A83">
        <w:rPr>
          <w:rFonts w:ascii="仿宋" w:eastAsia="仿宋" w:hAnsi="仿宋"/>
          <w:i/>
          <w:iCs/>
          <w:color w:val="000000" w:themeColor="text1"/>
          <w:lang w:eastAsia="zh-CN"/>
        </w:rPr>
        <w:t>jiezhoufang</w:t>
      </w:r>
      <w:r>
        <w:rPr>
          <w:rFonts w:ascii="仿宋" w:eastAsia="仿宋" w:hAnsi="仿宋"/>
          <w:i/>
          <w:iCs/>
          <w:color w:val="000000" w:themeColor="text1"/>
          <w:lang w:eastAsia="zh-CN"/>
        </w:rPr>
        <w:t>}}</w:t>
      </w:r>
    </w:p>
    <w:p w14:paraId="042C8EE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作为受让方</w:t>
      </w:r>
    </w:p>
    <w:p w14:paraId="3C72CA8C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80"/>
        <w:jc w:val="center"/>
        <w:rPr>
          <w:rFonts w:eastAsia="楷体"/>
          <w:color w:val="000000" w:themeColor="text1"/>
          <w:lang w:eastAsia="zh-CN"/>
        </w:rPr>
      </w:pPr>
    </w:p>
    <w:p w14:paraId="1AD13128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lang w:eastAsia="zh-CN"/>
        </w:rPr>
      </w:pPr>
      <w:r w:rsidRPr="00684DC4">
        <w:rPr>
          <w:rFonts w:eastAsia="楷体"/>
          <w:color w:val="000000" w:themeColor="text1"/>
          <w:lang w:eastAsia="zh-CN"/>
        </w:rPr>
        <w:t>之</w:t>
      </w:r>
    </w:p>
    <w:p w14:paraId="66578C44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47AD0A82" w14:textId="77777777" w:rsidR="00061E9E" w:rsidRPr="00684DC4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b/>
          <w:color w:val="000000" w:themeColor="text1"/>
          <w:sz w:val="28"/>
          <w:szCs w:val="28"/>
          <w:lang w:eastAsia="zh-CN"/>
        </w:rPr>
      </w:pPr>
      <w:r w:rsidRPr="00684DC4">
        <w:rPr>
          <w:rFonts w:eastAsia="楷体"/>
          <w:b/>
          <w:color w:val="000000" w:themeColor="text1"/>
          <w:sz w:val="28"/>
          <w:szCs w:val="28"/>
          <w:lang w:eastAsia="zh-CN"/>
        </w:rPr>
        <w:t>应收账款转让协议</w:t>
      </w:r>
    </w:p>
    <w:p w14:paraId="5478F617" w14:textId="3DC6E1B7" w:rsidR="00061E9E" w:rsidRPr="00165EEF" w:rsidRDefault="00116A49">
      <w:pPr>
        <w:pStyle w:val="a0"/>
        <w:widowControl w:val="0"/>
        <w:pBdr>
          <w:top w:val="double" w:sz="6" w:space="21" w:color="auto"/>
          <w:bottom w:val="double" w:sz="6" w:space="21" w:color="auto"/>
        </w:pBdr>
        <w:adjustRightInd w:val="0"/>
        <w:snapToGrid w:val="0"/>
        <w:spacing w:beforeLines="50" w:before="120" w:afterLines="50" w:after="120" w:line="440" w:lineRule="exact"/>
        <w:jc w:val="center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编号：</w:t>
      </w:r>
      <w:r w:rsidR="009C7541">
        <w:rPr>
          <w:rStyle w:val="aff1"/>
          <w:lang w:eastAsia="zh-CN"/>
        </w:rPr>
        <w:t>{{biaohao}}</w:t>
      </w:r>
    </w:p>
    <w:p w14:paraId="3F85BA87" w14:textId="77777777" w:rsidR="00061E9E" w:rsidRPr="00684DC4" w:rsidRDefault="00061E9E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jc w:val="center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0851B5A6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jc w:val="center"/>
        <w:rPr>
          <w:rFonts w:eastAsia="楷体"/>
          <w:color w:val="000000" w:themeColor="text1"/>
          <w:sz w:val="22"/>
          <w:szCs w:val="22"/>
          <w:lang w:eastAsia="zh-CN"/>
        </w:rPr>
        <w:sectPr w:rsidR="00061E9E" w:rsidRPr="00684DC4">
          <w:type w:val="continuous"/>
          <w:pgSz w:w="11906" w:h="16838"/>
          <w:pgMar w:top="1701" w:right="1418" w:bottom="1701" w:left="1418" w:header="851" w:footer="992" w:gutter="0"/>
          <w:pgNumType w:start="1"/>
          <w:cols w:space="720"/>
          <w:titlePg/>
          <w:docGrid w:linePitch="360"/>
        </w:sect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协议签订地：上海市杨浦区</w:t>
      </w:r>
    </w:p>
    <w:p w14:paraId="41B2444C" w14:textId="77777777" w:rsidR="00061E9E" w:rsidRPr="00684DC4" w:rsidRDefault="00116A49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lastRenderedPageBreak/>
        <w:t>《应收账款转让协议》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(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“</w:t>
      </w:r>
      <w:r w:rsidRPr="00684DC4">
        <w:rPr>
          <w:rFonts w:eastAsia="楷体"/>
          <w:bCs/>
          <w:color w:val="000000" w:themeColor="text1"/>
          <w:sz w:val="22"/>
          <w:szCs w:val="22"/>
          <w:lang w:eastAsia="zh-CN"/>
        </w:rPr>
        <w:t>本协议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”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)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由以下各方于</w:t>
      </w:r>
      <w:permStart w:id="1974535357" w:edGrp="everyone"/>
      <w:r w:rsidRPr="00165EEF">
        <w:rPr>
          <w:rFonts w:ascii="仿宋" w:eastAsia="仿宋" w:hAnsi="仿宋"/>
          <w:i/>
          <w:iCs/>
          <w:color w:val="000000" w:themeColor="text1"/>
          <w:sz w:val="22"/>
          <w:szCs w:val="22"/>
          <w:lang w:eastAsia="zh-CN"/>
        </w:rPr>
        <w:t>【2021】年【    】月【    】日</w:t>
      </w:r>
      <w:permEnd w:id="1974535357"/>
      <w:r w:rsidRPr="00684DC4">
        <w:rPr>
          <w:rFonts w:eastAsia="楷体"/>
          <w:color w:val="000000" w:themeColor="text1"/>
          <w:sz w:val="22"/>
          <w:szCs w:val="22"/>
          <w:lang w:eastAsia="zh-CN"/>
        </w:rPr>
        <w:t>签署</w:t>
      </w:r>
      <w:r w:rsidRPr="00684DC4">
        <w:rPr>
          <w:rFonts w:eastAsia="楷体"/>
          <w:color w:val="000000" w:themeColor="text1"/>
          <w:sz w:val="22"/>
          <w:szCs w:val="22"/>
          <w:lang w:eastAsia="zh-CN"/>
        </w:rPr>
        <w:t xml:space="preserve">: </w:t>
      </w:r>
    </w:p>
    <w:p w14:paraId="6EF2EAC7" w14:textId="77777777" w:rsidR="00061E9E" w:rsidRPr="00684DC4" w:rsidRDefault="00061E9E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eastAsia="zh-CN"/>
        </w:rPr>
      </w:pPr>
    </w:p>
    <w:p w14:paraId="7825C5F5" w14:textId="49259E0B" w:rsidR="00061E9E" w:rsidRPr="00684DC4" w:rsidRDefault="00B33400">
      <w:pPr>
        <w:pStyle w:val="FWParties"/>
        <w:widowControl w:val="0"/>
        <w:numPr>
          <w:ilvl w:val="0"/>
          <w:numId w:val="0"/>
        </w:numPr>
        <w:tabs>
          <w:tab w:val="left" w:pos="567"/>
        </w:tabs>
        <w:adjustRightInd w:val="0"/>
        <w:snapToGrid w:val="0"/>
        <w:spacing w:beforeLines="50" w:before="120" w:afterLines="50" w:after="120" w:line="440" w:lineRule="exact"/>
        <w:ind w:leftChars="100" w:left="210" w:firstLineChars="100" w:firstLine="221"/>
        <w:rPr>
          <w:rFonts w:eastAsia="楷体"/>
          <w:b/>
          <w:bCs/>
          <w:color w:val="000000" w:themeColor="text1"/>
          <w:sz w:val="22"/>
          <w:szCs w:val="22"/>
          <w:lang w:eastAsia="zh-CN"/>
        </w:rPr>
      </w:pPr>
      <w:r w:rsidRPr="00684DC4">
        <w:rPr>
          <w:rFonts w:eastAsia="楷体" w:hint="eastAsia"/>
          <w:b/>
          <w:bCs/>
          <w:color w:val="000000" w:themeColor="text1"/>
          <w:sz w:val="22"/>
          <w:szCs w:val="22"/>
          <w:lang w:eastAsia="zh-CN"/>
        </w:rPr>
        <w:t>甲方：</w:t>
      </w:r>
      <w:permStart w:id="1617240151" w:edGrp="everyone"/>
      <w:commentRangeStart w:id="0"/>
      <w:r w:rsidR="00165EEF" w:rsidRP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lang w:eastAsia="zh-CN"/>
        </w:rPr>
        <w:t>转让方名称</w:t>
      </w:r>
      <w:commentRangeEnd w:id="0"/>
      <w:r w:rsidR="00D3692A">
        <w:rPr>
          <w:rStyle w:val="aff1"/>
        </w:rPr>
        <w:commentReference w:id="0"/>
      </w:r>
      <w:r w:rsid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lang w:eastAsia="zh-CN"/>
        </w:rPr>
        <w:t xml:space="preserve"> </w:t>
      </w:r>
      <w:permEnd w:id="1617240151"/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("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转让方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eastAsia="zh-CN"/>
        </w:rPr>
        <w:t>")</w:t>
      </w:r>
    </w:p>
    <w:p w14:paraId="1B55CF84" w14:textId="40E351A0" w:rsidR="006D6E1E" w:rsidRPr="00684DC4" w:rsidRDefault="00116A49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注册地址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1650149339" w:edGrp="everyone"/>
      <w:commentRangeStart w:id="1"/>
      <w:r w:rsidR="00B33400" w:rsidRPr="00684DC4">
        <w:rPr>
          <w:rFonts w:eastAsia="楷体" w:hint="eastAsia"/>
          <w:color w:val="000000" w:themeColor="text1"/>
          <w:sz w:val="22"/>
          <w:szCs w:val="22"/>
          <w:lang w:val="en-US" w:eastAsia="zh-CN"/>
        </w:rPr>
        <w:t xml:space="preserve"> </w:t>
      </w:r>
      <w:r w:rsidR="00B33400"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 </w:t>
      </w:r>
      <w:commentRangeEnd w:id="1"/>
      <w:r w:rsidR="00D3692A">
        <w:rPr>
          <w:rStyle w:val="aff1"/>
        </w:rPr>
        <w:commentReference w:id="1"/>
      </w:r>
      <w:permEnd w:id="1650149339"/>
    </w:p>
    <w:p w14:paraId="0DD1C8C0" w14:textId="6B2F0F56" w:rsidR="00061E9E" w:rsidRPr="00684DC4" w:rsidRDefault="00116A49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eastAsia="楷体"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法定代表人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1639057260" w:edGrp="everyone"/>
      <w:commentRangeStart w:id="2"/>
      <w:r w:rsidR="00B33400" w:rsidRPr="00684DC4">
        <w:rPr>
          <w:rFonts w:eastAsia="楷体" w:hint="eastAsia"/>
          <w:color w:val="000000" w:themeColor="text1"/>
          <w:sz w:val="22"/>
          <w:szCs w:val="22"/>
          <w:lang w:val="en-US" w:eastAsia="zh-CN"/>
        </w:rPr>
        <w:t xml:space="preserve"> </w:t>
      </w:r>
      <w:r w:rsidR="00B33400"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</w:t>
      </w: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 xml:space="preserve"> </w:t>
      </w:r>
      <w:commentRangeEnd w:id="2"/>
      <w:r w:rsidR="00D3692A">
        <w:rPr>
          <w:rStyle w:val="aff1"/>
        </w:rPr>
        <w:commentReference w:id="2"/>
      </w:r>
      <w:permEnd w:id="1639057260"/>
    </w:p>
    <w:p w14:paraId="440F1C81" w14:textId="77777777" w:rsidR="00061E9E" w:rsidRPr="00684DC4" w:rsidRDefault="00061E9E">
      <w:pPr>
        <w:pStyle w:val="FWParties"/>
        <w:widowControl w:val="0"/>
        <w:numPr>
          <w:ilvl w:val="0"/>
          <w:numId w:val="0"/>
        </w:numPr>
        <w:adjustRightInd w:val="0"/>
        <w:snapToGrid w:val="0"/>
        <w:spacing w:beforeLines="50" w:before="120" w:afterLines="50" w:after="120" w:line="440" w:lineRule="exact"/>
        <w:ind w:left="719" w:hangingChars="327" w:hanging="719"/>
        <w:rPr>
          <w:rFonts w:eastAsia="楷体"/>
          <w:color w:val="000000" w:themeColor="text1"/>
          <w:sz w:val="22"/>
          <w:szCs w:val="22"/>
          <w:lang w:val="en-US" w:eastAsia="zh-CN"/>
        </w:rPr>
      </w:pPr>
    </w:p>
    <w:p w14:paraId="12C567E5" w14:textId="45A32E6E" w:rsidR="00061E9E" w:rsidRPr="00684DC4" w:rsidRDefault="00B33400">
      <w:pPr>
        <w:pStyle w:val="FWParties"/>
        <w:widowControl w:val="0"/>
        <w:numPr>
          <w:ilvl w:val="0"/>
          <w:numId w:val="0"/>
        </w:numPr>
        <w:tabs>
          <w:tab w:val="left" w:pos="567"/>
        </w:tabs>
        <w:adjustRightInd w:val="0"/>
        <w:snapToGrid w:val="0"/>
        <w:spacing w:beforeLines="50" w:before="120" w:afterLines="50" w:after="120" w:line="440" w:lineRule="exact"/>
        <w:ind w:left="440"/>
        <w:rPr>
          <w:rFonts w:eastAsia="楷体"/>
          <w:b/>
          <w:bCs/>
          <w:color w:val="000000" w:themeColor="text1"/>
          <w:sz w:val="22"/>
          <w:szCs w:val="22"/>
          <w:lang w:eastAsia="zh-CN"/>
        </w:rPr>
      </w:pPr>
      <w:r w:rsidRPr="00684DC4">
        <w:rPr>
          <w:rFonts w:eastAsia="楷体" w:hint="eastAsia"/>
          <w:b/>
          <w:bCs/>
          <w:color w:val="000000" w:themeColor="text1"/>
          <w:sz w:val="22"/>
          <w:szCs w:val="22"/>
          <w:lang w:val="en-US" w:eastAsia="zh-CN"/>
        </w:rPr>
        <w:t>乙方：</w:t>
      </w:r>
      <w:permStart w:id="740115244" w:edGrp="everyone"/>
      <w:commentRangeStart w:id="3"/>
      <w:r w:rsidR="00165EEF" w:rsidRPr="00165EEF">
        <w:rPr>
          <w:rFonts w:ascii="仿宋" w:eastAsia="仿宋" w:hAnsi="仿宋" w:hint="eastAsia"/>
          <w:b/>
          <w:bCs/>
          <w:i/>
          <w:iCs/>
          <w:color w:val="000000" w:themeColor="text1"/>
          <w:sz w:val="22"/>
          <w:szCs w:val="22"/>
          <w:lang w:val="en-US" w:eastAsia="zh-CN"/>
        </w:rPr>
        <w:t>受让方名称</w:t>
      </w:r>
      <w:commentRangeEnd w:id="3"/>
      <w:r w:rsidR="00D3692A">
        <w:rPr>
          <w:rStyle w:val="aff1"/>
        </w:rPr>
        <w:commentReference w:id="3"/>
      </w:r>
      <w:permEnd w:id="740115244"/>
      <w:r w:rsidR="00116A49" w:rsidRPr="00684DC4">
        <w:rPr>
          <w:rFonts w:eastAsia="楷体"/>
          <w:b/>
          <w:color w:val="000000" w:themeColor="text1"/>
          <w:sz w:val="22"/>
          <w:szCs w:val="22"/>
          <w:lang w:val="en-US" w:eastAsia="zh-CN"/>
        </w:rPr>
        <w:t>("</w:t>
      </w:r>
      <w:r w:rsidR="00116A49" w:rsidRPr="00684DC4">
        <w:rPr>
          <w:rFonts w:eastAsia="楷体"/>
          <w:b/>
          <w:bCs/>
          <w:color w:val="000000" w:themeColor="text1"/>
          <w:sz w:val="22"/>
          <w:szCs w:val="22"/>
          <w:lang w:val="en-US" w:eastAsia="zh-CN"/>
        </w:rPr>
        <w:t>受让方</w:t>
      </w:r>
      <w:r w:rsidR="00116A49" w:rsidRPr="00684DC4">
        <w:rPr>
          <w:rFonts w:eastAsia="楷体"/>
          <w:b/>
          <w:color w:val="000000" w:themeColor="text1"/>
          <w:sz w:val="22"/>
          <w:szCs w:val="22"/>
          <w:lang w:val="en-US" w:eastAsia="zh-CN"/>
        </w:rPr>
        <w:t>")</w:t>
      </w:r>
    </w:p>
    <w:p w14:paraId="66B187BE" w14:textId="06C15BFD" w:rsidR="00F561E4" w:rsidRPr="00684DC4" w:rsidRDefault="00AB1607" w:rsidP="00F561E4">
      <w:pPr>
        <w:pStyle w:val="FWParties"/>
        <w:widowControl w:val="0"/>
        <w:numPr>
          <w:ilvl w:val="0"/>
          <w:numId w:val="0"/>
        </w:numPr>
        <w:tabs>
          <w:tab w:val="left" w:pos="2127"/>
        </w:tabs>
        <w:adjustRightInd w:val="0"/>
        <w:snapToGrid w:val="0"/>
        <w:spacing w:beforeLines="50" w:before="120" w:afterLines="50" w:after="120" w:line="500" w:lineRule="exact"/>
        <w:ind w:firstLineChars="200" w:firstLine="440"/>
        <w:rPr>
          <w:rFonts w:eastAsia="楷体"/>
          <w:noProof/>
          <w:color w:val="000000" w:themeColor="text1"/>
          <w:sz w:val="22"/>
          <w:szCs w:val="22"/>
          <w:lang w:val="en-US"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eastAsia="zh-CN"/>
        </w:rPr>
        <w:t>注册地址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392775588" w:edGrp="everyone"/>
      <w:commentRangeStart w:id="4"/>
      <w:r w:rsidR="00EE7633" w:rsidRPr="00684DC4">
        <w:rPr>
          <w:rFonts w:eastAsia="楷体"/>
          <w:noProof/>
          <w:color w:val="000000" w:themeColor="text1"/>
          <w:sz w:val="22"/>
          <w:szCs w:val="22"/>
          <w:lang w:val="en-US" w:eastAsia="zh-CN"/>
        </w:rPr>
        <w:t xml:space="preserve">  </w:t>
      </w:r>
      <w:commentRangeEnd w:id="4"/>
      <w:r w:rsidR="00D3692A">
        <w:rPr>
          <w:rStyle w:val="aff1"/>
        </w:rPr>
        <w:commentReference w:id="4"/>
      </w:r>
      <w:permEnd w:id="392775588"/>
    </w:p>
    <w:p w14:paraId="30F0FF16" w14:textId="616054DF" w:rsidR="00904943" w:rsidRPr="00684DC4" w:rsidRDefault="00904943" w:rsidP="00904943">
      <w:pPr>
        <w:pStyle w:val="FWParties"/>
        <w:widowControl w:val="0"/>
        <w:numPr>
          <w:ilvl w:val="0"/>
          <w:numId w:val="0"/>
        </w:numPr>
        <w:tabs>
          <w:tab w:val="left" w:pos="2127"/>
        </w:tabs>
        <w:adjustRightInd w:val="0"/>
        <w:snapToGrid w:val="0"/>
        <w:spacing w:beforeLines="50" w:before="120" w:afterLines="50" w:after="120" w:line="500" w:lineRule="exact"/>
        <w:ind w:leftChars="200" w:left="699" w:hangingChars="127" w:hanging="279"/>
        <w:rPr>
          <w:rFonts w:eastAsia="楷体"/>
          <w:color w:val="000000" w:themeColor="text1"/>
          <w:sz w:val="22"/>
          <w:szCs w:val="22"/>
          <w:lang w:eastAsia="zh-CN"/>
        </w:rPr>
      </w:pPr>
      <w:r w:rsidRPr="00684DC4">
        <w:rPr>
          <w:rFonts w:eastAsia="楷体"/>
          <w:color w:val="000000" w:themeColor="text1"/>
          <w:sz w:val="22"/>
          <w:szCs w:val="22"/>
          <w:lang w:val="en-US" w:eastAsia="zh-CN"/>
        </w:rPr>
        <w:t>法定代表人</w:t>
      </w:r>
      <w:r w:rsidR="00165EEF">
        <w:rPr>
          <w:rFonts w:eastAsia="楷体" w:hint="eastAsia"/>
          <w:color w:val="000000" w:themeColor="text1"/>
          <w:sz w:val="22"/>
          <w:szCs w:val="22"/>
          <w:lang w:val="en-US" w:eastAsia="zh-CN"/>
        </w:rPr>
        <w:t>：</w:t>
      </w:r>
      <w:permStart w:id="661006676" w:edGrp="everyone"/>
      <w:commentRangeStart w:id="5"/>
      <w:r w:rsidR="00EE7633" w:rsidRPr="00684DC4">
        <w:rPr>
          <w:rFonts w:eastAsia="楷体" w:hint="eastAsia"/>
          <w:noProof/>
          <w:color w:val="000000" w:themeColor="text1"/>
          <w:sz w:val="22"/>
          <w:szCs w:val="22"/>
          <w:lang w:eastAsia="zh-CN"/>
        </w:rPr>
        <w:t xml:space="preserve"> </w:t>
      </w:r>
      <w:r w:rsidR="00EE7633" w:rsidRPr="00684DC4">
        <w:rPr>
          <w:rFonts w:eastAsia="楷体"/>
          <w:noProof/>
          <w:color w:val="000000" w:themeColor="text1"/>
          <w:sz w:val="22"/>
          <w:szCs w:val="22"/>
          <w:lang w:eastAsia="zh-CN"/>
        </w:rPr>
        <w:t xml:space="preserve"> </w:t>
      </w:r>
      <w:commentRangeEnd w:id="5"/>
      <w:r w:rsidR="003E2604">
        <w:rPr>
          <w:rStyle w:val="aff1"/>
        </w:rPr>
        <w:commentReference w:id="5"/>
      </w:r>
      <w:permEnd w:id="661006676"/>
    </w:p>
    <w:p w14:paraId="4CCADEAA" w14:textId="77777777" w:rsidR="00EE7633" w:rsidRPr="00684DC4" w:rsidRDefault="00EE7633">
      <w:pPr>
        <w:pStyle w:val="a0"/>
        <w:widowControl w:val="0"/>
        <w:adjustRightInd w:val="0"/>
        <w:snapToGrid w:val="0"/>
        <w:spacing w:beforeLines="50" w:before="120" w:afterLines="50" w:after="120" w:line="440" w:lineRule="exact"/>
        <w:ind w:firstLineChars="200" w:firstLine="442"/>
        <w:rPr>
          <w:rFonts w:eastAsia="楷体"/>
          <w:b/>
          <w:color w:val="000000" w:themeColor="text1"/>
          <w:sz w:val="22"/>
          <w:szCs w:val="22"/>
          <w:lang w:eastAsia="zh-CN"/>
        </w:rPr>
      </w:pPr>
    </w:p>
    <w:p w14:paraId="6B8CC61F" w14:textId="42753C12" w:rsidR="00061E9E" w:rsidRPr="00684DC4" w:rsidRDefault="00061E9E">
      <w:pPr>
        <w:adjustRightInd w:val="0"/>
        <w:snapToGrid w:val="0"/>
        <w:spacing w:beforeLines="50" w:before="120" w:afterLines="50" w:after="120" w:line="440" w:lineRule="exact"/>
        <w:ind w:firstLineChars="200" w:firstLine="440"/>
        <w:rPr>
          <w:rFonts w:ascii="Times New Roman" w:eastAsia="楷体" w:hAnsi="Times New Roman" w:cs="Times New Roman"/>
          <w:color w:val="000000" w:themeColor="text1"/>
          <w:sz w:val="22"/>
        </w:rPr>
        <w:sectPr w:rsidR="00061E9E" w:rsidRPr="00684DC4"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linePitch="360"/>
        </w:sectPr>
      </w:pPr>
    </w:p>
    <w:p w14:paraId="2B3198D0" w14:textId="77777777" w:rsidR="002440EE" w:rsidRPr="00684DC4" w:rsidRDefault="002440EE" w:rsidP="00AD2517">
      <w:pPr>
        <w:spacing w:line="440" w:lineRule="exact"/>
        <w:jc w:val="left"/>
        <w:rPr>
          <w:rFonts w:ascii="Times New Roman" w:eastAsia="楷体" w:hAnsi="Times New Roman" w:cs="Times New Roman"/>
          <w:b/>
          <w:color w:val="000000" w:themeColor="text1"/>
          <w:sz w:val="22"/>
        </w:rPr>
      </w:pPr>
      <w:permStart w:id="1804163604" w:edGrp="everyone"/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lastRenderedPageBreak/>
        <w:t>附件一：应收账款转让明细</w:t>
      </w:r>
    </w:p>
    <w:p w14:paraId="28C0311D" w14:textId="74AADB0F" w:rsidR="002440EE" w:rsidRDefault="009B31CA" w:rsidP="002440EE">
      <w:pPr>
        <w:spacing w:line="440" w:lineRule="exact"/>
        <w:rPr>
          <w:rFonts w:eastAsia="楷体"/>
          <w:b/>
          <w:color w:val="000000" w:themeColor="text1"/>
          <w:sz w:val="22"/>
        </w:rPr>
      </w:pPr>
      <w:r>
        <w:rPr>
          <w:rFonts w:ascii="Noto Serif" w:hAnsi="Noto Serif" w:cs="Noto Serif"/>
          <w:shd w:val="clear" w:color="auto" w:fill="FFFEF7"/>
        </w:rPr>
        <w:t>{{#</w:t>
      </w:r>
      <w:r>
        <w:rPr>
          <w:rFonts w:ascii="Noto Serif" w:hAnsi="Noto Serif" w:cs="Noto Serif" w:hint="eastAsia"/>
          <w:shd w:val="clear" w:color="auto" w:fill="FFFEF7"/>
        </w:rPr>
        <w:t>t</w:t>
      </w:r>
      <w:r>
        <w:rPr>
          <w:rFonts w:ascii="Noto Serif" w:hAnsi="Noto Serif" w:cs="Noto Serif"/>
          <w:shd w:val="clear" w:color="auto" w:fill="FFFEF7"/>
        </w:rPr>
        <w:t>able</w:t>
      </w:r>
      <w:r>
        <w:rPr>
          <w:rFonts w:ascii="Noto Serif" w:hAnsi="Noto Serif" w:cs="Noto Serif"/>
          <w:shd w:val="clear" w:color="auto" w:fill="FFFEF7"/>
        </w:rPr>
        <w:t>}}</w:t>
      </w:r>
    </w:p>
    <w:p w14:paraId="4DD08EA6" w14:textId="77777777" w:rsidR="009B31CA" w:rsidRPr="00684DC4" w:rsidRDefault="009B31CA" w:rsidP="002440EE">
      <w:pPr>
        <w:spacing w:line="440" w:lineRule="exact"/>
        <w:rPr>
          <w:rFonts w:eastAsia="楷体" w:hint="eastAsia"/>
          <w:b/>
          <w:color w:val="000000" w:themeColor="text1"/>
          <w:sz w:val="22"/>
        </w:rPr>
      </w:pPr>
    </w:p>
    <w:tbl>
      <w:tblPr>
        <w:tblpPr w:leftFromText="180" w:rightFromText="180" w:vertAnchor="text" w:horzAnchor="margin" w:tblpY="14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276"/>
        <w:gridCol w:w="1418"/>
        <w:gridCol w:w="1134"/>
        <w:gridCol w:w="1275"/>
        <w:gridCol w:w="1134"/>
        <w:gridCol w:w="1985"/>
        <w:gridCol w:w="1984"/>
      </w:tblGrid>
      <w:tr w:rsidR="002440EE" w:rsidRPr="00D10C4C" w14:paraId="29B97AF0" w14:textId="77777777" w:rsidTr="00C35681">
        <w:trPr>
          <w:ins w:id="6" w:author="何瑾丽" w:date="2021-07-21T12:28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FF4C" w14:textId="6A8B4DBC" w:rsidR="002440EE" w:rsidRPr="00EE17B9" w:rsidRDefault="00AD0B79" w:rsidP="00C205F6">
            <w:pPr>
              <w:spacing w:line="264" w:lineRule="auto"/>
              <w:jc w:val="center"/>
              <w:rPr>
                <w:ins w:id="7" w:author="何瑾丽" w:date="2021-07-21T12:28:00Z"/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{</w:t>
            </w:r>
            <w:r>
              <w:rPr>
                <w:rFonts w:ascii="宋体" w:eastAsia="宋体" w:hAnsi="宋体" w:cs="Times New Roman"/>
                <w:b/>
                <w:szCs w:val="21"/>
              </w:rPr>
              <w:t>{</w:t>
            </w:r>
            <w:r w:rsidR="00C46E4B">
              <w:rPr>
                <w:rFonts w:ascii="宋体" w:eastAsia="宋体" w:hAnsi="宋体" w:cs="Times New Roman"/>
                <w:b/>
                <w:szCs w:val="21"/>
              </w:rPr>
              <w:t>piao</w:t>
            </w:r>
            <w:r>
              <w:rPr>
                <w:rFonts w:ascii="宋体" w:eastAsia="宋体" w:hAnsi="宋体" w:cs="Times New Roman"/>
                <w:b/>
                <w:szCs w:val="21"/>
              </w:rPr>
              <w:t>}}</w:t>
            </w:r>
            <w:ins w:id="8" w:author="何瑾丽" w:date="2021-07-21T12:28:00Z">
              <w:r w:rsidR="002440EE"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序号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F7AC" w14:textId="77777777" w:rsidR="002440EE" w:rsidRPr="00EE17B9" w:rsidRDefault="002440EE" w:rsidP="00C205F6">
            <w:pPr>
              <w:spacing w:line="264" w:lineRule="auto"/>
              <w:jc w:val="center"/>
              <w:rPr>
                <w:ins w:id="9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0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基础交易合同名称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856F" w14:textId="77777777" w:rsidR="002440EE" w:rsidRPr="00EE17B9" w:rsidRDefault="002440EE" w:rsidP="00C205F6">
            <w:pPr>
              <w:spacing w:line="264" w:lineRule="auto"/>
              <w:jc w:val="center"/>
              <w:rPr>
                <w:ins w:id="11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2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基础交易合同编号</w:t>
              </w:r>
            </w:ins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C839" w14:textId="77777777" w:rsidR="002440EE" w:rsidRPr="00EE17B9" w:rsidRDefault="002440EE" w:rsidP="00C205F6">
            <w:pPr>
              <w:spacing w:line="264" w:lineRule="auto"/>
              <w:jc w:val="center"/>
              <w:rPr>
                <w:ins w:id="13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4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债务人名称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DE77" w14:textId="77777777" w:rsidR="002440EE" w:rsidRPr="00EE17B9" w:rsidRDefault="002440EE" w:rsidP="00C205F6">
            <w:pPr>
              <w:spacing w:line="264" w:lineRule="auto"/>
              <w:jc w:val="center"/>
              <w:rPr>
                <w:ins w:id="15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6" w:author="何瑾丽" w:date="2021-07-21T12:30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转让方</w:t>
              </w:r>
            </w:ins>
            <w:ins w:id="17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名称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5810" w14:textId="77777777" w:rsidR="002440EE" w:rsidRPr="00EE17B9" w:rsidRDefault="002440EE" w:rsidP="00C205F6">
            <w:pPr>
              <w:spacing w:line="264" w:lineRule="auto"/>
              <w:jc w:val="center"/>
              <w:rPr>
                <w:ins w:id="18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19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发票编号</w:t>
              </w:r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600A" w14:textId="77777777" w:rsidR="002440EE" w:rsidRPr="00EE17B9" w:rsidRDefault="002440EE" w:rsidP="00C205F6">
            <w:pPr>
              <w:spacing w:line="264" w:lineRule="auto"/>
              <w:jc w:val="center"/>
              <w:rPr>
                <w:ins w:id="20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21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发票金额</w:t>
              </w:r>
            </w:ins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2DC8" w14:textId="77777777" w:rsidR="002440EE" w:rsidRPr="00EE17B9" w:rsidRDefault="002440EE" w:rsidP="00C205F6">
            <w:pPr>
              <w:spacing w:line="264" w:lineRule="auto"/>
              <w:jc w:val="center"/>
              <w:rPr>
                <w:ins w:id="22" w:author="何瑾丽" w:date="2021-07-21T12:28:00Z"/>
                <w:rFonts w:ascii="宋体" w:eastAsia="宋体" w:hAnsi="宋体" w:cs="Times New Roman"/>
                <w:b/>
                <w:szCs w:val="21"/>
              </w:rPr>
            </w:pPr>
            <w:ins w:id="23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转让应收账款金额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03CCE" w14:textId="77777777" w:rsidR="002440EE" w:rsidRPr="00EE17B9" w:rsidRDefault="002440EE" w:rsidP="00C205F6">
            <w:pPr>
              <w:spacing w:line="264" w:lineRule="auto"/>
              <w:jc w:val="center"/>
              <w:rPr>
                <w:ins w:id="24" w:author="何瑾丽" w:date="2021-07-21T12:28:00Z"/>
                <w:rFonts w:ascii="宋体" w:eastAsia="宋体" w:hAnsi="宋体" w:cs="Times New Roman"/>
                <w:b/>
                <w:szCs w:val="21"/>
              </w:rPr>
            </w:pPr>
            <w:commentRangeStart w:id="25"/>
            <w:ins w:id="26" w:author="何瑾丽" w:date="2021-07-21T12:28:00Z">
              <w:r w:rsidRPr="00EE17B9">
                <w:rPr>
                  <w:rFonts w:ascii="宋体" w:eastAsia="宋体" w:hAnsi="宋体" w:cs="Times New Roman" w:hint="eastAsia"/>
                  <w:b/>
                  <w:szCs w:val="21"/>
                </w:rPr>
                <w:t>应收账款到期日</w:t>
              </w:r>
            </w:ins>
            <w:commentRangeEnd w:id="25"/>
            <w:r w:rsidR="00FE2F0A">
              <w:rPr>
                <w:rStyle w:val="aff1"/>
                <w:rFonts w:ascii="Times New Roman" w:eastAsia="宋体" w:hAnsi="Times New Roman" w:cs="Times New Roman"/>
                <w:kern w:val="0"/>
                <w:lang w:val="en-GB" w:eastAsia="en-US"/>
              </w:rPr>
              <w:commentReference w:id="25"/>
            </w:r>
          </w:p>
        </w:tc>
      </w:tr>
      <w:tr w:rsidR="002440EE" w:rsidRPr="00D10C4C" w14:paraId="127C1A41" w14:textId="77777777" w:rsidTr="00C35681">
        <w:trPr>
          <w:ins w:id="27" w:author="何瑾丽" w:date="2021-07-21T12:28:00Z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0355" w14:textId="43018E4D" w:rsidR="002440EE" w:rsidRPr="00EE17B9" w:rsidRDefault="001F574D" w:rsidP="001F574D">
            <w:pPr>
              <w:spacing w:line="264" w:lineRule="auto"/>
              <w:jc w:val="left"/>
              <w:rPr>
                <w:ins w:id="28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[xuhao]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C2ABEB" w14:textId="1294C5EF" w:rsidR="002440EE" w:rsidRPr="00EE17B9" w:rsidRDefault="00F44F08" w:rsidP="00F44F08">
            <w:pPr>
              <w:spacing w:line="264" w:lineRule="auto"/>
              <w:jc w:val="left"/>
              <w:rPr>
                <w:ins w:id="29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hetonghao]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4A409E" w14:textId="23BF4764" w:rsidR="002440EE" w:rsidRPr="00EE17B9" w:rsidRDefault="008E7136" w:rsidP="008E7136">
            <w:pPr>
              <w:spacing w:line="264" w:lineRule="auto"/>
              <w:jc w:val="left"/>
              <w:rPr>
                <w:ins w:id="30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bianhao]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9DDD1E" w14:textId="4E87A0C4" w:rsidR="002440EE" w:rsidRPr="00EE17B9" w:rsidRDefault="00C35681" w:rsidP="00C35681">
            <w:pPr>
              <w:spacing w:line="264" w:lineRule="auto"/>
              <w:jc w:val="left"/>
              <w:rPr>
                <w:ins w:id="31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 w:rsidR="0085341B">
              <w:rPr>
                <w:rFonts w:ascii="宋体" w:eastAsia="宋体" w:hAnsi="宋体" w:cs="Times New Roman"/>
                <w:szCs w:val="21"/>
              </w:rPr>
              <w:t>zai</w:t>
            </w:r>
            <w:r>
              <w:rPr>
                <w:rFonts w:ascii="宋体" w:eastAsia="宋体" w:hAnsi="宋体" w:cs="Times New Roman"/>
                <w:szCs w:val="21"/>
              </w:rPr>
              <w:t>name]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89B12" w14:textId="47AE802B" w:rsidR="002440EE" w:rsidRPr="00EE17B9" w:rsidRDefault="00BA437B" w:rsidP="00BA437B">
            <w:pPr>
              <w:spacing w:line="264" w:lineRule="auto"/>
              <w:jc w:val="left"/>
              <w:rPr>
                <w:ins w:id="32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zname]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CD8" w14:textId="671368EA" w:rsidR="002440EE" w:rsidRPr="00EE17B9" w:rsidRDefault="006140E2" w:rsidP="006140E2">
            <w:pPr>
              <w:spacing w:line="264" w:lineRule="auto"/>
              <w:jc w:val="left"/>
              <w:rPr>
                <w:ins w:id="33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fphao]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42FF" w14:textId="17C4A30C" w:rsidR="002440EE" w:rsidRPr="00EE17B9" w:rsidRDefault="00912C8F" w:rsidP="00912C8F">
            <w:pPr>
              <w:spacing w:line="264" w:lineRule="auto"/>
              <w:jc w:val="left"/>
              <w:rPr>
                <w:ins w:id="34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fpamt]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2A3E" w14:textId="3DF1857F" w:rsidR="002440EE" w:rsidRPr="00EE17B9" w:rsidRDefault="00477725" w:rsidP="00477725">
            <w:pPr>
              <w:spacing w:line="264" w:lineRule="auto"/>
              <w:jc w:val="left"/>
              <w:rPr>
                <w:ins w:id="35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yinamt]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853C" w14:textId="00DE78E9" w:rsidR="002440EE" w:rsidRPr="00EE17B9" w:rsidRDefault="001C7B61" w:rsidP="001C7B61">
            <w:pPr>
              <w:spacing w:line="264" w:lineRule="auto"/>
              <w:jc w:val="left"/>
              <w:rPr>
                <w:ins w:id="36" w:author="何瑾丽" w:date="2021-07-21T12:28:00Z"/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[</w:t>
            </w:r>
            <w:r>
              <w:rPr>
                <w:rFonts w:ascii="宋体" w:eastAsia="宋体" w:hAnsi="宋体" w:cs="Times New Roman"/>
                <w:szCs w:val="21"/>
              </w:rPr>
              <w:t>daoqiri]</w:t>
            </w:r>
          </w:p>
        </w:tc>
      </w:tr>
      <w:tr w:rsidR="002440EE" w:rsidRPr="00D10C4C" w14:paraId="1F2F8B58" w14:textId="77777777" w:rsidTr="00C35681">
        <w:trPr>
          <w:ins w:id="37" w:author="何瑾丽" w:date="2021-07-21T12:28:00Z"/>
        </w:trPr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9BD1" w14:textId="3FDCBA40" w:rsidR="002440EE" w:rsidRPr="00EE17B9" w:rsidRDefault="002440EE" w:rsidP="00C205F6">
            <w:pPr>
              <w:spacing w:line="264" w:lineRule="auto"/>
              <w:ind w:firstLineChars="200" w:firstLine="420"/>
              <w:jc w:val="center"/>
              <w:rPr>
                <w:ins w:id="38" w:author="何瑾丽" w:date="2021-07-21T12:28:00Z"/>
                <w:rFonts w:ascii="宋体" w:eastAsia="宋体" w:hAnsi="宋体" w:cs="Times New Roman"/>
                <w:szCs w:val="21"/>
              </w:rPr>
            </w:pPr>
            <w:ins w:id="39" w:author="何瑾丽" w:date="2021-07-21T12:28:00Z">
              <w:r w:rsidRPr="00EE17B9">
                <w:rPr>
                  <w:rFonts w:ascii="宋体" w:eastAsia="宋体" w:hAnsi="宋体" w:cs="Times New Roman" w:hint="eastAsia"/>
                  <w:szCs w:val="21"/>
                </w:rPr>
                <w:t>发票金额合计：</w:t>
              </w:r>
            </w:ins>
            <w:r w:rsidR="003D58C3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3D58C3">
              <w:rPr>
                <w:rFonts w:ascii="宋体" w:eastAsia="宋体" w:hAnsi="宋体" w:cs="Times New Roman"/>
                <w:szCs w:val="21"/>
              </w:rPr>
              <w:t>{fapiaoheji}}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9AFB" w14:textId="1BA00B4D" w:rsidR="002440EE" w:rsidRPr="00EE17B9" w:rsidRDefault="002440EE" w:rsidP="00C205F6">
            <w:pPr>
              <w:spacing w:line="264" w:lineRule="auto"/>
              <w:ind w:firstLineChars="200" w:firstLine="420"/>
              <w:jc w:val="left"/>
              <w:rPr>
                <w:ins w:id="40" w:author="何瑾丽" w:date="2021-07-21T12:28:00Z"/>
                <w:rFonts w:ascii="宋体" w:eastAsia="宋体" w:hAnsi="宋体" w:cs="Times New Roman"/>
                <w:szCs w:val="21"/>
              </w:rPr>
            </w:pPr>
            <w:ins w:id="41" w:author="何瑾丽" w:date="2021-07-21T12:28:00Z">
              <w:r w:rsidRPr="00EE17B9">
                <w:rPr>
                  <w:rFonts w:ascii="宋体" w:eastAsia="宋体" w:hAnsi="宋体" w:cs="Times New Roman" w:hint="eastAsia"/>
                  <w:szCs w:val="21"/>
                </w:rPr>
                <w:t>人民币（小写）：</w:t>
              </w:r>
            </w:ins>
            <w:r w:rsidR="00597EC9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597EC9">
              <w:rPr>
                <w:rFonts w:ascii="宋体" w:eastAsia="宋体" w:hAnsi="宋体" w:cs="Times New Roman"/>
                <w:szCs w:val="21"/>
              </w:rPr>
              <w:t>{fapiaoheji}}</w:t>
            </w:r>
          </w:p>
        </w:tc>
      </w:tr>
      <w:tr w:rsidR="002440EE" w:rsidRPr="00D10C4C" w14:paraId="3AA075A9" w14:textId="77777777" w:rsidTr="00C35681">
        <w:trPr>
          <w:ins w:id="42" w:author="何瑾丽" w:date="2021-07-21T12:28:00Z"/>
        </w:trPr>
        <w:tc>
          <w:tcPr>
            <w:tcW w:w="552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619E" w14:textId="1D7EDE67" w:rsidR="002440EE" w:rsidRPr="00EE17B9" w:rsidRDefault="002440EE" w:rsidP="00C205F6">
            <w:pPr>
              <w:spacing w:line="264" w:lineRule="auto"/>
              <w:ind w:firstLineChars="200" w:firstLine="420"/>
              <w:jc w:val="center"/>
              <w:rPr>
                <w:ins w:id="43" w:author="何瑾丽" w:date="2021-07-21T12:28:00Z"/>
                <w:rFonts w:ascii="宋体" w:eastAsia="宋体" w:hAnsi="宋体" w:cs="Times New Roman"/>
                <w:szCs w:val="21"/>
              </w:rPr>
            </w:pPr>
            <w:ins w:id="44" w:author="何瑾丽" w:date="2021-07-21T12:28:00Z">
              <w:r w:rsidRPr="00EE17B9">
                <w:rPr>
                  <w:rFonts w:ascii="宋体" w:eastAsia="宋体" w:hAnsi="宋体" w:cs="Times New Roman" w:hint="eastAsia"/>
                  <w:szCs w:val="21"/>
                </w:rPr>
                <w:t>转让应收账款金额合计：</w:t>
              </w:r>
            </w:ins>
            <w:r w:rsidR="00F22ED7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F22ED7">
              <w:rPr>
                <w:rFonts w:ascii="宋体" w:eastAsia="宋体" w:hAnsi="宋体" w:cs="Times New Roman"/>
                <w:szCs w:val="21"/>
              </w:rPr>
              <w:t>{yishouheji}}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E283" w14:textId="1A85D655" w:rsidR="002440EE" w:rsidRPr="00EE17B9" w:rsidRDefault="002440EE" w:rsidP="00C205F6">
            <w:pPr>
              <w:spacing w:line="264" w:lineRule="auto"/>
              <w:ind w:firstLineChars="200" w:firstLine="420"/>
              <w:jc w:val="left"/>
              <w:rPr>
                <w:ins w:id="45" w:author="何瑾丽" w:date="2021-07-21T12:28:00Z"/>
                <w:rFonts w:ascii="宋体" w:eastAsia="宋体" w:hAnsi="宋体" w:cs="Times New Roman"/>
                <w:szCs w:val="21"/>
              </w:rPr>
            </w:pPr>
            <w:ins w:id="46" w:author="何瑾丽" w:date="2021-07-21T12:28:00Z">
              <w:r w:rsidRPr="00EE17B9">
                <w:rPr>
                  <w:rFonts w:ascii="宋体" w:eastAsia="宋体" w:hAnsi="宋体" w:cs="Times New Roman" w:hint="eastAsia"/>
                  <w:szCs w:val="21"/>
                </w:rPr>
                <w:t>人民币（小写）：</w:t>
              </w:r>
            </w:ins>
            <w:r w:rsidR="00786196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786196">
              <w:rPr>
                <w:rFonts w:ascii="宋体" w:eastAsia="宋体" w:hAnsi="宋体" w:cs="Times New Roman"/>
                <w:szCs w:val="21"/>
              </w:rPr>
              <w:t>{yishouheji}}</w:t>
            </w:r>
          </w:p>
        </w:tc>
      </w:tr>
      <w:tr w:rsidR="002440EE" w:rsidRPr="00D10C4C" w14:paraId="4B5340C6" w14:textId="77777777" w:rsidTr="00C35681">
        <w:trPr>
          <w:trHeight w:val="213"/>
          <w:ins w:id="47" w:author="何瑾丽" w:date="2021-07-21T12:28:00Z"/>
        </w:trPr>
        <w:tc>
          <w:tcPr>
            <w:tcW w:w="552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EA578" w14:textId="77777777" w:rsidR="002440EE" w:rsidRPr="00EE17B9" w:rsidRDefault="002440EE" w:rsidP="00C205F6">
            <w:pPr>
              <w:widowControl/>
              <w:jc w:val="left"/>
              <w:rPr>
                <w:ins w:id="48" w:author="何瑾丽" w:date="2021-07-21T12:28:00Z"/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B499" w14:textId="20D0B4CD" w:rsidR="002440EE" w:rsidRPr="00EE17B9" w:rsidRDefault="002440EE" w:rsidP="00C205F6">
            <w:pPr>
              <w:spacing w:line="264" w:lineRule="auto"/>
              <w:ind w:firstLineChars="200" w:firstLine="420"/>
              <w:jc w:val="left"/>
              <w:rPr>
                <w:ins w:id="49" w:author="何瑾丽" w:date="2021-07-21T12:28:00Z"/>
                <w:rFonts w:ascii="宋体" w:eastAsia="宋体" w:hAnsi="宋体" w:cs="Times New Roman"/>
                <w:szCs w:val="21"/>
              </w:rPr>
            </w:pPr>
            <w:ins w:id="50" w:author="何瑾丽" w:date="2021-07-21T12:28:00Z">
              <w:r w:rsidRPr="00EE17B9">
                <w:rPr>
                  <w:rFonts w:ascii="宋体" w:eastAsia="宋体" w:hAnsi="宋体" w:cs="Times New Roman" w:hint="eastAsia"/>
                  <w:szCs w:val="21"/>
                </w:rPr>
                <w:t>人民币（大写）：</w:t>
              </w:r>
            </w:ins>
            <w:r w:rsidR="008C0AEA">
              <w:rPr>
                <w:rFonts w:ascii="宋体" w:eastAsia="宋体" w:hAnsi="宋体" w:cs="Times New Roman" w:hint="eastAsia"/>
                <w:szCs w:val="21"/>
              </w:rPr>
              <w:t>{</w:t>
            </w:r>
            <w:r w:rsidR="008C0AEA">
              <w:rPr>
                <w:rFonts w:ascii="宋体" w:eastAsia="宋体" w:hAnsi="宋体" w:cs="Times New Roman"/>
                <w:szCs w:val="21"/>
              </w:rPr>
              <w:t>{</w:t>
            </w:r>
            <w:r w:rsidR="00925246">
              <w:rPr>
                <w:rFonts w:ascii="宋体" w:eastAsia="宋体" w:hAnsi="宋体" w:cs="Times New Roman"/>
                <w:szCs w:val="21"/>
              </w:rPr>
              <w:t>yishouheji</w:t>
            </w:r>
            <w:r w:rsidR="00925246">
              <w:rPr>
                <w:rFonts w:ascii="宋体" w:eastAsia="宋体" w:hAnsi="宋体" w:cs="Times New Roman" w:hint="eastAsia"/>
                <w:szCs w:val="21"/>
              </w:rPr>
              <w:t>Da</w:t>
            </w:r>
            <w:r w:rsidR="008C0AEA">
              <w:rPr>
                <w:rFonts w:ascii="宋体" w:eastAsia="宋体" w:hAnsi="宋体" w:cs="Times New Roman"/>
                <w:szCs w:val="21"/>
              </w:rPr>
              <w:t>}}</w:t>
            </w:r>
          </w:p>
        </w:tc>
      </w:tr>
    </w:tbl>
    <w:p w14:paraId="53E8DB0C" w14:textId="77777777" w:rsidR="002440EE" w:rsidRPr="00684DC4" w:rsidDel="00336365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51" w:author="何瑾丽" w:date="2021-07-21T14:00:00Z"/>
          <w:rFonts w:eastAsia="楷体"/>
          <w:color w:val="000000" w:themeColor="text1"/>
          <w:sz w:val="22"/>
        </w:rPr>
      </w:pPr>
    </w:p>
    <w:p w14:paraId="27284383" w14:textId="77777777" w:rsidR="002440EE" w:rsidRPr="00684DC4" w:rsidDel="00336365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52" w:author="何瑾丽" w:date="2021-07-21T14:00:00Z"/>
          <w:rFonts w:eastAsia="楷体"/>
          <w:color w:val="000000" w:themeColor="text1"/>
          <w:sz w:val="22"/>
        </w:rPr>
      </w:pPr>
    </w:p>
    <w:p w14:paraId="4EB2BE7F" w14:textId="77777777" w:rsidR="002440EE" w:rsidRPr="00684DC4" w:rsidDel="00587B3C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53" w:author="tonghouqi" w:date="2021-08-12T17:59:00Z"/>
          <w:rFonts w:eastAsia="楷体"/>
          <w:color w:val="000000" w:themeColor="text1"/>
          <w:sz w:val="22"/>
        </w:rPr>
      </w:pPr>
    </w:p>
    <w:permEnd w:id="1804163604"/>
    <w:p w14:paraId="3A42FA09" w14:textId="77777777" w:rsidR="002440EE" w:rsidRPr="00684DC4" w:rsidDel="00587B3C" w:rsidRDefault="002440EE" w:rsidP="002440EE">
      <w:pPr>
        <w:adjustRightInd w:val="0"/>
        <w:snapToGrid w:val="0"/>
        <w:spacing w:beforeLines="50" w:before="120" w:afterLines="50" w:after="120" w:line="440" w:lineRule="exact"/>
        <w:rPr>
          <w:del w:id="54" w:author="tonghouqi" w:date="2021-08-12T17:59:00Z"/>
          <w:rFonts w:ascii="Times New Roman" w:eastAsia="楷体" w:hAnsi="Times New Roman" w:cs="Times New Roman"/>
          <w:color w:val="000000" w:themeColor="text1"/>
          <w:sz w:val="22"/>
        </w:rPr>
      </w:pPr>
      <w:del w:id="55" w:author="tonghouqi" w:date="2021-08-12T17:59:00Z">
        <w:r w:rsidRPr="00684DC4" w:rsidDel="00587B3C">
          <w:rPr>
            <w:rFonts w:ascii="Times New Roman" w:eastAsia="楷体" w:hAnsi="Times New Roman" w:cs="Times New Roman"/>
            <w:color w:val="000000" w:themeColor="text1"/>
            <w:sz w:val="22"/>
          </w:rPr>
          <w:delText xml:space="preserve">  </w:delText>
        </w:r>
      </w:del>
    </w:p>
    <w:p w14:paraId="367EF453" w14:textId="77777777" w:rsidR="002440EE" w:rsidRPr="00684DC4" w:rsidRDefault="002440EE">
      <w:pPr>
        <w:adjustRightInd w:val="0"/>
        <w:snapToGrid w:val="0"/>
        <w:spacing w:beforeLines="50" w:before="120" w:afterLines="50" w:after="120" w:line="440" w:lineRule="exact"/>
        <w:rPr>
          <w:rFonts w:ascii="Times New Roman" w:eastAsia="楷体" w:hAnsi="Times New Roman" w:cs="Times New Roman"/>
          <w:b/>
          <w:color w:val="000000" w:themeColor="text1"/>
          <w:sz w:val="22"/>
        </w:rPr>
        <w:sectPr w:rsidR="002440EE" w:rsidRPr="00684DC4">
          <w:footerReference w:type="default" r:id="rId15"/>
          <w:pgSz w:w="16838" w:h="11906" w:orient="landscape"/>
          <w:pgMar w:top="1418" w:right="1701" w:bottom="1418" w:left="1701" w:header="851" w:footer="992" w:gutter="0"/>
          <w:cols w:space="720"/>
          <w:titlePg/>
          <w:docGrid w:linePitch="360"/>
        </w:sectPr>
        <w:pPrChange w:id="56" w:author="tonghouqi" w:date="2021-08-12T17:59:00Z">
          <w:pPr>
            <w:spacing w:line="440" w:lineRule="exact"/>
          </w:pPr>
        </w:pPrChange>
      </w:pPr>
    </w:p>
    <w:p w14:paraId="28221579" w14:textId="3A235050" w:rsidR="00061E9E" w:rsidRPr="00684DC4" w:rsidRDefault="00061E9E">
      <w:pPr>
        <w:spacing w:line="440" w:lineRule="exact"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pPrChange w:id="57" w:author="tonghouqi" w:date="2021-08-12T17:59:00Z">
          <w:pPr>
            <w:adjustRightInd w:val="0"/>
            <w:snapToGrid w:val="0"/>
            <w:spacing w:beforeLines="50" w:before="156" w:afterLines="50" w:after="156" w:line="440" w:lineRule="exact"/>
            <w:contextualSpacing/>
          </w:pPr>
        </w:pPrChange>
      </w:pPr>
    </w:p>
    <w:sectPr w:rsidR="00061E9E" w:rsidRPr="0068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7:28:00Z" w:initials="t">
    <w:p w14:paraId="7ED2B1A5" w14:textId="41547E90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</w:t>
      </w:r>
    </w:p>
  </w:comment>
  <w:comment w:id="1" w:author="tonghouqi" w:date="2021-08-12T17:29:00Z" w:initials="t">
    <w:p w14:paraId="6C09572E" w14:textId="05B83A6E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供应商的注册地址</w:t>
      </w:r>
    </w:p>
  </w:comment>
  <w:comment w:id="2" w:author="tonghouqi" w:date="2021-08-12T17:29:00Z" w:initials="t">
    <w:p w14:paraId="22D11CAB" w14:textId="1F8C9EFD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供应商的法定代表人</w:t>
      </w:r>
    </w:p>
  </w:comment>
  <w:comment w:id="3" w:author="tonghouqi" w:date="2021-08-12T17:30:00Z" w:initials="t">
    <w:p w14:paraId="58461364" w14:textId="488A14DE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签约公司名称</w:t>
      </w:r>
    </w:p>
  </w:comment>
  <w:comment w:id="4" w:author="tonghouqi" w:date="2021-08-12T17:30:00Z" w:initials="t">
    <w:p w14:paraId="546A89E2" w14:textId="5344A70B" w:rsidR="00D3692A" w:rsidRDefault="00D3692A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签约公司的注册地址</w:t>
      </w:r>
    </w:p>
  </w:comment>
  <w:comment w:id="5" w:author="tonghouqi" w:date="2021-08-12T17:30:00Z" w:initials="t">
    <w:p w14:paraId="7252D8EC" w14:textId="3DD5544C" w:rsidR="003E2604" w:rsidRDefault="003E2604">
      <w:pPr>
        <w:pStyle w:val="a6"/>
        <w:rPr>
          <w:lang w:eastAsia="zh-CN"/>
        </w:rPr>
      </w:pPr>
      <w:r>
        <w:rPr>
          <w:rStyle w:val="aff1"/>
        </w:rPr>
        <w:annotationRef/>
      </w:r>
      <w:r>
        <w:rPr>
          <w:rFonts w:hint="eastAsia"/>
          <w:lang w:eastAsia="zh-CN"/>
        </w:rPr>
        <w:t>签约公司的法定代表人</w:t>
      </w:r>
    </w:p>
  </w:comment>
  <w:comment w:id="25" w:author="tonghouqi" w:date="2021-08-12T19:45:00Z" w:initials="t">
    <w:p w14:paraId="092A41FC" w14:textId="658BFE0B" w:rsidR="00FE2F0A" w:rsidRDefault="00FE2F0A">
      <w:pPr>
        <w:pStyle w:val="a6"/>
      </w:pPr>
      <w:r>
        <w:rPr>
          <w:rStyle w:val="aff1"/>
        </w:rPr>
        <w:annotationRef/>
      </w:r>
      <w:r>
        <w:rPr>
          <w:rFonts w:hint="eastAsia"/>
          <w:lang w:eastAsia="zh-CN"/>
        </w:rPr>
        <w:t>商票的到期日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D2B1A5" w15:done="0"/>
  <w15:commentEx w15:paraId="6C09572E" w15:done="0"/>
  <w15:commentEx w15:paraId="22D11CAB" w15:done="0"/>
  <w15:commentEx w15:paraId="58461364" w15:done="0"/>
  <w15:commentEx w15:paraId="546A89E2" w15:done="0"/>
  <w15:commentEx w15:paraId="7252D8EC" w15:done="0"/>
  <w15:commentEx w15:paraId="092A4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D8DB" w16cex:dateUtc="2021-08-12T09:28:00Z"/>
  <w16cex:commentExtensible w16cex:durableId="24BFD903" w16cex:dateUtc="2021-08-12T09:29:00Z"/>
  <w16cex:commentExtensible w16cex:durableId="24BFD911" w16cex:dateUtc="2021-08-12T09:29:00Z"/>
  <w16cex:commentExtensible w16cex:durableId="24BFD921" w16cex:dateUtc="2021-08-12T09:30:00Z"/>
  <w16cex:commentExtensible w16cex:durableId="24BFD92D" w16cex:dateUtc="2021-08-12T09:30:00Z"/>
  <w16cex:commentExtensible w16cex:durableId="24BFD93C" w16cex:dateUtc="2021-08-12T09:30:00Z"/>
  <w16cex:commentExtensible w16cex:durableId="24BFF8E5" w16cex:dateUtc="2021-08-12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D2B1A5" w16cid:durableId="24BFD8DB"/>
  <w16cid:commentId w16cid:paraId="6C09572E" w16cid:durableId="24BFD903"/>
  <w16cid:commentId w16cid:paraId="22D11CAB" w16cid:durableId="24BFD911"/>
  <w16cid:commentId w16cid:paraId="58461364" w16cid:durableId="24BFD921"/>
  <w16cid:commentId w16cid:paraId="546A89E2" w16cid:durableId="24BFD92D"/>
  <w16cid:commentId w16cid:paraId="7252D8EC" w16cid:durableId="24BFD93C"/>
  <w16cid:commentId w16cid:paraId="092A41FC" w16cid:durableId="24BFF8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8A61" w14:textId="77777777" w:rsidR="001370DB" w:rsidRDefault="001370DB">
      <w:r>
        <w:separator/>
      </w:r>
    </w:p>
  </w:endnote>
  <w:endnote w:type="continuationSeparator" w:id="0">
    <w:p w14:paraId="7FA2F775" w14:textId="77777777" w:rsidR="001370DB" w:rsidRDefault="0013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760062"/>
    </w:sdtPr>
    <w:sdtEndPr/>
    <w:sdtContent>
      <w:sdt>
        <w:sdtPr>
          <w:id w:val="-771618493"/>
        </w:sdtPr>
        <w:sdtEndPr/>
        <w:sdtContent>
          <w:p w14:paraId="4BAF60E5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405749"/>
    </w:sdtPr>
    <w:sdtEndPr/>
    <w:sdtContent>
      <w:sdt>
        <w:sdtPr>
          <w:id w:val="1642376954"/>
        </w:sdtPr>
        <w:sdtEndPr/>
        <w:sdtContent>
          <w:p w14:paraId="3B750598" w14:textId="77777777" w:rsidR="00061E9E" w:rsidRDefault="00116A49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36464E0" w14:textId="77777777" w:rsidR="00061E9E" w:rsidRDefault="00061E9E">
    <w:pPr>
      <w:pStyle w:val="af4"/>
      <w:rPr>
        <w:rFonts w:ascii="Arial" w:hAnsi="Arial" w:cs="Arial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782873"/>
    </w:sdtPr>
    <w:sdtEndPr/>
    <w:sdtContent>
      <w:sdt>
        <w:sdtPr>
          <w:id w:val="2075306114"/>
        </w:sdtPr>
        <w:sdtEndPr/>
        <w:sdtContent>
          <w:p w14:paraId="14A61663" w14:textId="39AF8852" w:rsidR="002440EE" w:rsidRDefault="002440EE">
            <w:pPr>
              <w:pStyle w:val="af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129A" w14:textId="77777777" w:rsidR="001370DB" w:rsidRDefault="001370DB">
      <w:r>
        <w:separator/>
      </w:r>
    </w:p>
  </w:footnote>
  <w:footnote w:type="continuationSeparator" w:id="0">
    <w:p w14:paraId="723B3609" w14:textId="77777777" w:rsidR="001370DB" w:rsidRDefault="00137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1445" w14:textId="77777777" w:rsidR="00061E9E" w:rsidRDefault="00061E9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13"/>
    <w:multiLevelType w:val="multilevel"/>
    <w:tmpl w:val="00000013"/>
    <w:lvl w:ilvl="0">
      <w:numFmt w:val="none"/>
      <w:pStyle w:val="FWSL1"/>
      <w:lvlText w:val=""/>
      <w:lvlJc w:val="left"/>
      <w:pPr>
        <w:tabs>
          <w:tab w:val="left" w:pos="360"/>
        </w:tabs>
      </w:pPr>
    </w:lvl>
    <w:lvl w:ilvl="1">
      <w:start w:val="1"/>
      <w:numFmt w:val="upperLetter"/>
      <w:pStyle w:val="FWSL2"/>
      <w:suff w:val="space"/>
      <w:lvlText w:val="Part %2 "/>
      <w:lvlJc w:val="left"/>
      <w:pPr>
        <w:tabs>
          <w:tab w:val="left" w:pos="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2">
      <w:start w:val="1"/>
      <w:numFmt w:val="decimal"/>
      <w:pStyle w:val="FWSL3"/>
      <w:lvlText w:val="%3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3">
      <w:start w:val="1"/>
      <w:numFmt w:val="decimal"/>
      <w:pStyle w:val="FWSL4"/>
      <w:lvlText w:val="%4.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FWSL5"/>
      <w:lvlText w:val="%3.%5"/>
      <w:lvlJc w:val="left"/>
      <w:pPr>
        <w:tabs>
          <w:tab w:val="left" w:pos="720"/>
        </w:tabs>
        <w:ind w:left="0" w:firstLine="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Letter"/>
      <w:pStyle w:val="FWSL6"/>
      <w:lvlText w:val="(%6)"/>
      <w:lvlJc w:val="left"/>
      <w:pPr>
        <w:tabs>
          <w:tab w:val="left" w:pos="720"/>
        </w:tabs>
        <w:ind w:left="72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Roman"/>
      <w:pStyle w:val="FWSL7"/>
      <w:lvlText w:val="(%7)"/>
      <w:lvlJc w:val="right"/>
      <w:pPr>
        <w:tabs>
          <w:tab w:val="left" w:pos="1440"/>
        </w:tabs>
        <w:ind w:left="144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upperLetter"/>
      <w:pStyle w:val="FWSL8"/>
      <w:lvlText w:val="(%8)"/>
      <w:lvlJc w:val="left"/>
      <w:pPr>
        <w:tabs>
          <w:tab w:val="left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upperRoman"/>
      <w:pStyle w:val="FWSL9"/>
      <w:lvlText w:val="(%9)"/>
      <w:lvlJc w:val="right"/>
      <w:pPr>
        <w:tabs>
          <w:tab w:val="left" w:pos="2880"/>
        </w:tabs>
        <w:ind w:left="2880" w:hanging="216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2" w15:restartNumberingAfterBreak="0">
    <w:nsid w:val="00000014"/>
    <w:multiLevelType w:val="singleLevel"/>
    <w:tmpl w:val="00000014"/>
    <w:lvl w:ilvl="0">
      <w:start w:val="1"/>
      <w:numFmt w:val="bullet"/>
      <w:pStyle w:val="KWheading1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1"/>
      <w:numFmt w:val="decimal"/>
      <w:pStyle w:val="FWParties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0000001F"/>
    <w:multiLevelType w:val="multilevel"/>
    <w:tmpl w:val="0000001F"/>
    <w:lvl w:ilvl="0">
      <w:start w:val="1"/>
      <w:numFmt w:val="upperLetter"/>
      <w:pStyle w:val="FWRecital"/>
      <w:lvlText w:val="(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left" w:pos="2700"/>
        </w:tabs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01D50391"/>
    <w:multiLevelType w:val="hybridMultilevel"/>
    <w:tmpl w:val="E88606A6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1">
    <w:nsid w:val="038B2171"/>
    <w:multiLevelType w:val="hybridMultilevel"/>
    <w:tmpl w:val="0CC668CC"/>
    <w:lvl w:ilvl="0" w:tplc="4C78F7A4">
      <w:start w:val="1"/>
      <w:numFmt w:val="japaneseCounting"/>
      <w:lvlText w:val="第%1条"/>
      <w:lvlJc w:val="left"/>
      <w:pPr>
        <w:ind w:left="1227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7" w15:restartNumberingAfterBreak="0">
    <w:nsid w:val="0DF520A6"/>
    <w:multiLevelType w:val="hybridMultilevel"/>
    <w:tmpl w:val="6B807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A4B64"/>
    <w:multiLevelType w:val="multilevel"/>
    <w:tmpl w:val="280A4B6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FWBL2"/>
      <w:lvlText w:val="%1.%2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left" w:pos="720"/>
        </w:tabs>
        <w:ind w:left="720" w:hanging="720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left"/>
      <w:pPr>
        <w:tabs>
          <w:tab w:val="left" w:pos="1440"/>
        </w:tabs>
        <w:ind w:left="1440" w:hanging="216"/>
      </w:pPr>
      <w:rPr>
        <w:rFonts w:ascii="Times New Roman" w:hAnsi="Times New Roman" w:cs="Arial" w:hint="eastAsia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left" w:pos="2160"/>
        </w:tabs>
        <w:ind w:left="21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left" w:pos="2880"/>
        </w:tabs>
        <w:ind w:left="2880" w:hanging="216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left" w:pos="3600"/>
        </w:tabs>
        <w:ind w:left="360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left" w:pos="4320"/>
        </w:tabs>
        <w:ind w:left="432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left" w:pos="5760"/>
        </w:tabs>
        <w:ind w:left="5760" w:hanging="720"/>
      </w:pPr>
      <w:rPr>
        <w:rFonts w:ascii="Times New Roman" w:hAnsi="Times New Roman" w:hint="eastAsia"/>
        <w:b w:val="0"/>
        <w:i w:val="0"/>
        <w:caps w:val="0"/>
        <w:color w:val="auto"/>
        <w:u w:val="none"/>
      </w:rPr>
    </w:lvl>
  </w:abstractNum>
  <w:abstractNum w:abstractNumId="9" w15:restartNumberingAfterBreak="0">
    <w:nsid w:val="29F00FB6"/>
    <w:multiLevelType w:val="hybridMultilevel"/>
    <w:tmpl w:val="D272E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A122B"/>
    <w:multiLevelType w:val="hybridMultilevel"/>
    <w:tmpl w:val="498E21D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A505E6"/>
    <w:multiLevelType w:val="multilevel"/>
    <w:tmpl w:val="33A505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A1023"/>
    <w:multiLevelType w:val="hybridMultilevel"/>
    <w:tmpl w:val="6F800A8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1">
    <w:nsid w:val="40194129"/>
    <w:multiLevelType w:val="multilevel"/>
    <w:tmpl w:val="1BCA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1">
    <w:nsid w:val="4859320E"/>
    <w:multiLevelType w:val="hybridMultilevel"/>
    <w:tmpl w:val="0E925D18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1">
    <w:nsid w:val="5893406B"/>
    <w:multiLevelType w:val="hybridMultilevel"/>
    <w:tmpl w:val="6FA6A7C4"/>
    <w:lvl w:ilvl="0" w:tplc="E47860C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 w15:restartNumberingAfterBreak="0">
    <w:nsid w:val="5A0A0597"/>
    <w:multiLevelType w:val="hybridMultilevel"/>
    <w:tmpl w:val="29CAB33A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EF6C68"/>
    <w:multiLevelType w:val="hybridMultilevel"/>
    <w:tmpl w:val="1F9850B0"/>
    <w:lvl w:ilvl="0" w:tplc="D248CB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34F69"/>
    <w:multiLevelType w:val="hybridMultilevel"/>
    <w:tmpl w:val="47CC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7"/>
  </w:num>
  <w:num w:numId="17">
    <w:abstractNumId w:val="18"/>
  </w:num>
  <w:num w:numId="18">
    <w:abstractNumId w:val="5"/>
  </w:num>
  <w:num w:numId="19">
    <w:abstractNumId w:val="16"/>
  </w:num>
  <w:num w:numId="2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  <w15:person w15:author="何瑾丽">
    <w15:presenceInfo w15:providerId="None" w15:userId="何瑾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73"/>
    <w:rsid w:val="CF870E1A"/>
    <w:rsid w:val="DFFF3C7B"/>
    <w:rsid w:val="00004B0E"/>
    <w:rsid w:val="00026548"/>
    <w:rsid w:val="00061E9E"/>
    <w:rsid w:val="000665A6"/>
    <w:rsid w:val="0008093E"/>
    <w:rsid w:val="000861DB"/>
    <w:rsid w:val="000A03BC"/>
    <w:rsid w:val="000C4874"/>
    <w:rsid w:val="000D61D7"/>
    <w:rsid w:val="000E2783"/>
    <w:rsid w:val="000E3A81"/>
    <w:rsid w:val="000F2CBA"/>
    <w:rsid w:val="00103503"/>
    <w:rsid w:val="00116A49"/>
    <w:rsid w:val="001370DB"/>
    <w:rsid w:val="00137A83"/>
    <w:rsid w:val="00165EEF"/>
    <w:rsid w:val="00174834"/>
    <w:rsid w:val="001A2B52"/>
    <w:rsid w:val="001C7B61"/>
    <w:rsid w:val="001E427A"/>
    <w:rsid w:val="001F574D"/>
    <w:rsid w:val="00242373"/>
    <w:rsid w:val="002440EE"/>
    <w:rsid w:val="002703DF"/>
    <w:rsid w:val="002921A6"/>
    <w:rsid w:val="002C7CF2"/>
    <w:rsid w:val="00322D3C"/>
    <w:rsid w:val="00336365"/>
    <w:rsid w:val="00374395"/>
    <w:rsid w:val="003862D7"/>
    <w:rsid w:val="00387253"/>
    <w:rsid w:val="00397D48"/>
    <w:rsid w:val="003A63F3"/>
    <w:rsid w:val="003D58C3"/>
    <w:rsid w:val="003E2604"/>
    <w:rsid w:val="003E5B3B"/>
    <w:rsid w:val="00464E42"/>
    <w:rsid w:val="00465B70"/>
    <w:rsid w:val="00465C31"/>
    <w:rsid w:val="0047717D"/>
    <w:rsid w:val="00477725"/>
    <w:rsid w:val="004B1940"/>
    <w:rsid w:val="004E05E9"/>
    <w:rsid w:val="004E4CBF"/>
    <w:rsid w:val="00503627"/>
    <w:rsid w:val="005129ED"/>
    <w:rsid w:val="005256FF"/>
    <w:rsid w:val="0056137E"/>
    <w:rsid w:val="0056404D"/>
    <w:rsid w:val="00574050"/>
    <w:rsid w:val="00574E2F"/>
    <w:rsid w:val="00587B3C"/>
    <w:rsid w:val="00597EC9"/>
    <w:rsid w:val="005B29F3"/>
    <w:rsid w:val="005D5483"/>
    <w:rsid w:val="005E7D95"/>
    <w:rsid w:val="00607E28"/>
    <w:rsid w:val="006140E2"/>
    <w:rsid w:val="00654A88"/>
    <w:rsid w:val="00655B78"/>
    <w:rsid w:val="006617F8"/>
    <w:rsid w:val="00672914"/>
    <w:rsid w:val="00684DC4"/>
    <w:rsid w:val="006A1A2B"/>
    <w:rsid w:val="006C5468"/>
    <w:rsid w:val="006C70B2"/>
    <w:rsid w:val="006D4FFE"/>
    <w:rsid w:val="006D6E1E"/>
    <w:rsid w:val="006E2ADF"/>
    <w:rsid w:val="007350B3"/>
    <w:rsid w:val="007376FF"/>
    <w:rsid w:val="007572EA"/>
    <w:rsid w:val="0076250F"/>
    <w:rsid w:val="00774900"/>
    <w:rsid w:val="00786196"/>
    <w:rsid w:val="007C7508"/>
    <w:rsid w:val="007D0E76"/>
    <w:rsid w:val="00823E88"/>
    <w:rsid w:val="00827C47"/>
    <w:rsid w:val="0085341B"/>
    <w:rsid w:val="00870E12"/>
    <w:rsid w:val="008A74DA"/>
    <w:rsid w:val="008C0AEA"/>
    <w:rsid w:val="008E6F6E"/>
    <w:rsid w:val="008E7136"/>
    <w:rsid w:val="00904943"/>
    <w:rsid w:val="0090633A"/>
    <w:rsid w:val="009065F7"/>
    <w:rsid w:val="00912C8F"/>
    <w:rsid w:val="00925246"/>
    <w:rsid w:val="00930379"/>
    <w:rsid w:val="009B31CA"/>
    <w:rsid w:val="009C7541"/>
    <w:rsid w:val="009D1ADC"/>
    <w:rsid w:val="00A177E2"/>
    <w:rsid w:val="00A2550E"/>
    <w:rsid w:val="00A607AD"/>
    <w:rsid w:val="00A745A3"/>
    <w:rsid w:val="00A95B24"/>
    <w:rsid w:val="00AB1607"/>
    <w:rsid w:val="00AD0B79"/>
    <w:rsid w:val="00AD12CA"/>
    <w:rsid w:val="00AD2517"/>
    <w:rsid w:val="00AD675F"/>
    <w:rsid w:val="00AF3018"/>
    <w:rsid w:val="00B048DE"/>
    <w:rsid w:val="00B310E2"/>
    <w:rsid w:val="00B33400"/>
    <w:rsid w:val="00B365EA"/>
    <w:rsid w:val="00B559B0"/>
    <w:rsid w:val="00B61746"/>
    <w:rsid w:val="00B61B89"/>
    <w:rsid w:val="00B9214E"/>
    <w:rsid w:val="00BA437B"/>
    <w:rsid w:val="00BD41DC"/>
    <w:rsid w:val="00C11B00"/>
    <w:rsid w:val="00C17452"/>
    <w:rsid w:val="00C35681"/>
    <w:rsid w:val="00C46E4B"/>
    <w:rsid w:val="00C9325A"/>
    <w:rsid w:val="00CC2A25"/>
    <w:rsid w:val="00D10C4C"/>
    <w:rsid w:val="00D3692A"/>
    <w:rsid w:val="00D36D71"/>
    <w:rsid w:val="00D57BBD"/>
    <w:rsid w:val="00D77230"/>
    <w:rsid w:val="00E3062A"/>
    <w:rsid w:val="00E70B56"/>
    <w:rsid w:val="00EB7762"/>
    <w:rsid w:val="00EC079B"/>
    <w:rsid w:val="00EE0B70"/>
    <w:rsid w:val="00EE17B9"/>
    <w:rsid w:val="00EE7633"/>
    <w:rsid w:val="00F22ED7"/>
    <w:rsid w:val="00F442EA"/>
    <w:rsid w:val="00F44F08"/>
    <w:rsid w:val="00F561E4"/>
    <w:rsid w:val="00F60781"/>
    <w:rsid w:val="00F6222C"/>
    <w:rsid w:val="00FB7DE9"/>
    <w:rsid w:val="00FC23DD"/>
    <w:rsid w:val="00FC3171"/>
    <w:rsid w:val="00FE0B1F"/>
    <w:rsid w:val="00FE2F0A"/>
    <w:rsid w:val="00FE5C5C"/>
    <w:rsid w:val="77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71C7"/>
  <w15:docId w15:val="{05DDEF14-EFAE-4C13-B2F4-0F22856D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qFormat="1"/>
    <w:lsdException w:name="footer" w:qFormat="1"/>
    <w:lsdException w:name="index heading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0" w:qFormat="1"/>
    <w:lsdException w:name="Emphasis" w:uiPriority="20" w:qFormat="1"/>
    <w:lsdException w:name="Document Map" w:uiPriority="0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jc w:val="left"/>
      <w:outlineLvl w:val="0"/>
    </w:pPr>
    <w:rPr>
      <w:b/>
      <w:caps/>
    </w:rPr>
  </w:style>
  <w:style w:type="paragraph" w:styleId="2">
    <w:name w:val="heading 2"/>
    <w:basedOn w:val="a0"/>
    <w:next w:val="a0"/>
    <w:link w:val="20"/>
    <w:qFormat/>
    <w:pPr>
      <w:keepNext/>
      <w:keepLines/>
      <w:jc w:val="left"/>
      <w:outlineLvl w:val="1"/>
    </w:pPr>
    <w:rPr>
      <w:b/>
      <w:smallCaps/>
    </w:rPr>
  </w:style>
  <w:style w:type="paragraph" w:styleId="3">
    <w:name w:val="heading 3"/>
    <w:basedOn w:val="a0"/>
    <w:next w:val="a0"/>
    <w:link w:val="30"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3"/>
    <w:next w:val="a0"/>
    <w:link w:val="40"/>
    <w:qFormat/>
    <w:pPr>
      <w:outlineLvl w:val="3"/>
    </w:pPr>
  </w:style>
  <w:style w:type="paragraph" w:styleId="5">
    <w:name w:val="heading 5"/>
    <w:basedOn w:val="a0"/>
    <w:next w:val="a0"/>
    <w:link w:val="50"/>
    <w:qFormat/>
    <w:pPr>
      <w:keepNext/>
      <w:keepLines/>
      <w:jc w:val="center"/>
      <w:outlineLvl w:val="4"/>
    </w:pPr>
    <w:rPr>
      <w:b/>
      <w:caps/>
    </w:rPr>
  </w:style>
  <w:style w:type="paragraph" w:styleId="6">
    <w:name w:val="heading 6"/>
    <w:basedOn w:val="a0"/>
    <w:next w:val="a0"/>
    <w:link w:val="60"/>
    <w:qFormat/>
    <w:pPr>
      <w:keepNext/>
      <w:jc w:val="center"/>
      <w:outlineLvl w:val="5"/>
    </w:pPr>
    <w:rPr>
      <w:b/>
    </w:rPr>
  </w:style>
  <w:style w:type="paragraph" w:styleId="7">
    <w:name w:val="heading 7"/>
    <w:basedOn w:val="a0"/>
    <w:next w:val="a0"/>
    <w:link w:val="70"/>
    <w:qFormat/>
    <w:pPr>
      <w:keepNext/>
      <w:keepLines/>
      <w:outlineLvl w:val="6"/>
    </w:pPr>
  </w:style>
  <w:style w:type="paragraph" w:styleId="8">
    <w:name w:val="heading 8"/>
    <w:basedOn w:val="a0"/>
    <w:next w:val="a0"/>
    <w:link w:val="80"/>
    <w:qFormat/>
    <w:pPr>
      <w:jc w:val="left"/>
      <w:outlineLvl w:val="7"/>
    </w:pPr>
  </w:style>
  <w:style w:type="paragraph" w:styleId="9">
    <w:name w:val="heading 9"/>
    <w:basedOn w:val="a0"/>
    <w:next w:val="a"/>
    <w:link w:val="90"/>
    <w:qFormat/>
    <w:pPr>
      <w:outlineLvl w:val="8"/>
    </w:pPr>
    <w:rPr>
      <w:rFonts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5">
    <w:name w:val="annotation subject"/>
    <w:basedOn w:val="a6"/>
    <w:next w:val="a6"/>
    <w:link w:val="a7"/>
    <w:qFormat/>
    <w:pPr>
      <w:spacing w:after="0"/>
      <w:ind w:left="0" w:firstLine="0"/>
    </w:pPr>
    <w:rPr>
      <w:b/>
      <w:bCs/>
      <w:sz w:val="24"/>
    </w:rPr>
  </w:style>
  <w:style w:type="paragraph" w:styleId="a6">
    <w:name w:val="annotation text"/>
    <w:basedOn w:val="a"/>
    <w:link w:val="a8"/>
    <w:qFormat/>
    <w:pPr>
      <w:widowControl/>
      <w:spacing w:after="240"/>
      <w:ind w:left="360" w:firstLine="360"/>
      <w:jc w:val="left"/>
    </w:pPr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styleId="TOC7">
    <w:name w:val="toc 7"/>
    <w:basedOn w:val="a0"/>
    <w:next w:val="a"/>
    <w:qFormat/>
    <w:pPr>
      <w:tabs>
        <w:tab w:val="right" w:leader="dot" w:pos="8309"/>
      </w:tabs>
      <w:ind w:left="1080" w:right="720"/>
    </w:pPr>
    <w:rPr>
      <w:i/>
    </w:rPr>
  </w:style>
  <w:style w:type="paragraph" w:styleId="a9">
    <w:name w:val="Document Map"/>
    <w:basedOn w:val="a"/>
    <w:link w:val="aa"/>
    <w:unhideWhenUsed/>
    <w:qFormat/>
    <w:rPr>
      <w:rFonts w:ascii="宋体" w:eastAsia="宋体" w:hAnsi="Times New Roman" w:cs="Times New Roman"/>
      <w:sz w:val="24"/>
      <w:szCs w:val="24"/>
    </w:rPr>
  </w:style>
  <w:style w:type="paragraph" w:styleId="ab">
    <w:name w:val="toa heading"/>
    <w:basedOn w:val="a"/>
    <w:next w:val="a"/>
    <w:qFormat/>
    <w:pPr>
      <w:widowControl/>
      <w:spacing w:before="120"/>
      <w:jc w:val="left"/>
    </w:pPr>
    <w:rPr>
      <w:rFonts w:ascii="Arial" w:eastAsia="宋体" w:hAnsi="Arial" w:cs="Arial"/>
      <w:b/>
      <w:bCs/>
      <w:kern w:val="0"/>
      <w:sz w:val="24"/>
      <w:szCs w:val="24"/>
      <w:lang w:val="en-GB" w:eastAsia="en-US"/>
    </w:rPr>
  </w:style>
  <w:style w:type="paragraph" w:styleId="ac">
    <w:name w:val="Salutation"/>
    <w:basedOn w:val="a0"/>
    <w:next w:val="a"/>
    <w:link w:val="ad"/>
    <w:qFormat/>
  </w:style>
  <w:style w:type="paragraph" w:styleId="ae">
    <w:name w:val="Body Text Indent"/>
    <w:basedOn w:val="a"/>
    <w:link w:val="af"/>
    <w:qFormat/>
    <w:pPr>
      <w:widowControl/>
      <w:spacing w:after="120"/>
      <w:ind w:leftChars="200" w:left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TOC5">
    <w:name w:val="toc 5"/>
    <w:basedOn w:val="a0"/>
    <w:next w:val="a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3">
    <w:name w:val="toc 3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paragraph" w:styleId="af0">
    <w:name w:val="Plain Text"/>
    <w:basedOn w:val="a"/>
    <w:link w:val="af1"/>
    <w:qFormat/>
    <w:rPr>
      <w:rFonts w:ascii="宋体" w:eastAsia="宋体" w:hAnsi="Courier New" w:cs="Times New Roman"/>
      <w:szCs w:val="20"/>
    </w:rPr>
  </w:style>
  <w:style w:type="paragraph" w:styleId="TOC8">
    <w:name w:val="toc 8"/>
    <w:basedOn w:val="a0"/>
    <w:next w:val="a"/>
    <w:qFormat/>
    <w:pPr>
      <w:tabs>
        <w:tab w:val="right" w:leader="dot" w:pos="8309"/>
      </w:tabs>
      <w:ind w:left="1440" w:right="720"/>
    </w:pPr>
    <w:rPr>
      <w:i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="Times New Roman" w:eastAsia="仿宋_GB2312" w:hAnsi="Times New Roman" w:cs="Times New Roman"/>
      <w:sz w:val="32"/>
      <w:szCs w:val="24"/>
    </w:rPr>
  </w:style>
  <w:style w:type="paragraph" w:styleId="af2">
    <w:name w:val="Balloon Text"/>
    <w:basedOn w:val="a"/>
    <w:link w:val="af3"/>
    <w:qFormat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paragraph" w:styleId="af4">
    <w:name w:val="footer"/>
    <w:basedOn w:val="a0"/>
    <w:link w:val="af5"/>
    <w:uiPriority w:val="99"/>
    <w:qFormat/>
    <w:pPr>
      <w:tabs>
        <w:tab w:val="right" w:pos="8280"/>
      </w:tabs>
      <w:spacing w:after="0"/>
    </w:pPr>
    <w:rPr>
      <w:rFonts w:asciiTheme="minorHAnsi" w:eastAsiaTheme="minorEastAsia" w:hAnsiTheme="minorHAnsi" w:cstheme="minorBidi"/>
      <w:kern w:val="2"/>
      <w:sz w:val="16"/>
    </w:rPr>
  </w:style>
  <w:style w:type="paragraph" w:styleId="af6">
    <w:name w:val="header"/>
    <w:basedOn w:val="a0"/>
    <w:link w:val="af7"/>
    <w:uiPriority w:val="99"/>
    <w:qFormat/>
    <w:pPr>
      <w:tabs>
        <w:tab w:val="right" w:pos="8280"/>
      </w:tabs>
      <w:spacing w:after="0"/>
    </w:pPr>
    <w:rPr>
      <w:sz w:val="16"/>
    </w:rPr>
  </w:style>
  <w:style w:type="paragraph" w:styleId="TOC1">
    <w:name w:val="toc 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4">
    <w:name w:val="toc 4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paragraph" w:styleId="af8">
    <w:name w:val="index heading"/>
    <w:basedOn w:val="a"/>
    <w:next w:val="11"/>
    <w:qFormat/>
    <w:pPr>
      <w:widowControl/>
      <w:spacing w:after="480"/>
      <w:jc w:val="center"/>
    </w:pPr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paragraph" w:styleId="11">
    <w:name w:val="index 1"/>
    <w:basedOn w:val="a"/>
    <w:next w:val="a"/>
    <w:qFormat/>
    <w:pPr>
      <w:widowControl/>
      <w:ind w:left="240" w:hanging="24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9">
    <w:name w:val="footnote text"/>
    <w:basedOn w:val="a0"/>
    <w:link w:val="afa"/>
    <w:qFormat/>
    <w:pPr>
      <w:spacing w:after="120"/>
      <w:ind w:left="357" w:hanging="357"/>
    </w:pPr>
    <w:rPr>
      <w:sz w:val="20"/>
      <w:szCs w:val="20"/>
    </w:rPr>
  </w:style>
  <w:style w:type="paragraph" w:styleId="TOC6">
    <w:name w:val="toc 6"/>
    <w:basedOn w:val="a0"/>
    <w:next w:val="a"/>
    <w:qFormat/>
    <w:pPr>
      <w:tabs>
        <w:tab w:val="right" w:leader="dot" w:pos="8309"/>
      </w:tabs>
      <w:ind w:left="720" w:right="720"/>
    </w:pPr>
  </w:style>
  <w:style w:type="paragraph" w:styleId="TOC2">
    <w:name w:val="toc 2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styleId="TOC9">
    <w:name w:val="toc 9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styleId="23">
    <w:name w:val="Body Text 2"/>
    <w:basedOn w:val="a"/>
    <w:link w:val="24"/>
    <w:qFormat/>
    <w:pPr>
      <w:widowControl/>
      <w:ind w:left="1417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afb">
    <w:name w:val="Title"/>
    <w:basedOn w:val="a"/>
    <w:link w:val="afc"/>
    <w:qFormat/>
    <w:pPr>
      <w:wordWrap w:val="0"/>
      <w:spacing w:after="240"/>
      <w:jc w:val="center"/>
      <w:outlineLvl w:val="0"/>
    </w:pPr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character" w:styleId="afd">
    <w:name w:val="Strong"/>
    <w:qFormat/>
    <w:rPr>
      <w:b/>
    </w:rPr>
  </w:style>
  <w:style w:type="character" w:styleId="afe">
    <w:name w:val="page number"/>
    <w:qFormat/>
    <w:rPr>
      <w:rFonts w:ascii="Times New Roman" w:hAnsi="Times New Roman"/>
      <w:sz w:val="16"/>
    </w:rPr>
  </w:style>
  <w:style w:type="character" w:styleId="aff">
    <w:name w:val="FollowedHyperlink"/>
    <w:uiPriority w:val="99"/>
    <w:qFormat/>
    <w:rPr>
      <w:color w:val="800080"/>
      <w:u w:val="single"/>
    </w:rPr>
  </w:style>
  <w:style w:type="character" w:styleId="aff0">
    <w:name w:val="Hyperlink"/>
    <w:uiPriority w:val="99"/>
    <w:qFormat/>
    <w:rPr>
      <w:color w:val="0000FF"/>
      <w:u w:val="single"/>
    </w:rPr>
  </w:style>
  <w:style w:type="character" w:styleId="aff1">
    <w:name w:val="annotation reference"/>
    <w:qFormat/>
    <w:rPr>
      <w:sz w:val="21"/>
      <w:szCs w:val="21"/>
    </w:rPr>
  </w:style>
  <w:style w:type="character" w:styleId="aff2">
    <w:name w:val="footnote reference"/>
    <w:qFormat/>
    <w:rPr>
      <w:vertAlign w:val="superscript"/>
    </w:rPr>
  </w:style>
  <w:style w:type="table" w:styleId="aff3">
    <w:name w:val="Table Grid"/>
    <w:basedOn w:val="a2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b/>
      <w:smallCaps/>
      <w:kern w:val="0"/>
      <w:sz w:val="24"/>
      <w:szCs w:val="24"/>
      <w:lang w:val="en-GB" w:eastAsia="en-US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40">
    <w:name w:val="标题 4 字符"/>
    <w:basedOn w:val="a1"/>
    <w:link w:val="4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caps/>
      <w:kern w:val="0"/>
      <w:sz w:val="24"/>
      <w:szCs w:val="24"/>
      <w:lang w:val="en-GB" w:eastAsia="en-US"/>
    </w:rPr>
  </w:style>
  <w:style w:type="character" w:customStyle="1" w:styleId="60">
    <w:name w:val="标题 6 字符"/>
    <w:basedOn w:val="a1"/>
    <w:link w:val="6"/>
    <w:qFormat/>
    <w:rPr>
      <w:rFonts w:ascii="Times New Roman" w:eastAsia="宋体" w:hAnsi="Times New Roman" w:cs="Times New Roman"/>
      <w:b/>
      <w:kern w:val="0"/>
      <w:sz w:val="24"/>
      <w:szCs w:val="24"/>
      <w:lang w:val="en-GB" w:eastAsia="en-US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80">
    <w:name w:val="标题 8 字符"/>
    <w:basedOn w:val="a1"/>
    <w:link w:val="8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90">
    <w:name w:val="标题 9 字符"/>
    <w:basedOn w:val="a1"/>
    <w:link w:val="9"/>
    <w:qFormat/>
    <w:rPr>
      <w:rFonts w:ascii="Times New Roman" w:eastAsia="宋体" w:hAnsi="Times New Roman" w:cs="Arial"/>
      <w:kern w:val="0"/>
      <w:sz w:val="24"/>
      <w:lang w:val="en-GB" w:eastAsia="en-US"/>
    </w:rPr>
  </w:style>
  <w:style w:type="character" w:customStyle="1" w:styleId="a4">
    <w:name w:val="正文文本 字符"/>
    <w:basedOn w:val="a1"/>
    <w:link w:val="a0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FsHidden">
    <w:name w:val="FsHidden"/>
    <w:qFormat/>
    <w:rPr>
      <w:vanish/>
      <w:color w:val="FFFF00"/>
    </w:rPr>
  </w:style>
  <w:style w:type="character" w:customStyle="1" w:styleId="DeltaViewInsertion">
    <w:name w:val="DeltaView Insertion"/>
    <w:qFormat/>
    <w:rPr>
      <w:color w:val="0000FF"/>
      <w:u w:val="double"/>
    </w:rPr>
  </w:style>
  <w:style w:type="character" w:customStyle="1" w:styleId="apple-style-span">
    <w:name w:val="apple-style-span"/>
    <w:basedOn w:val="a1"/>
    <w:qFormat/>
  </w:style>
  <w:style w:type="character" w:customStyle="1" w:styleId="af5">
    <w:name w:val="页脚 字符"/>
    <w:link w:val="af4"/>
    <w:uiPriority w:val="99"/>
    <w:qFormat/>
    <w:rPr>
      <w:sz w:val="16"/>
      <w:szCs w:val="24"/>
      <w:lang w:val="en-GB" w:eastAsia="en-US"/>
    </w:rPr>
  </w:style>
  <w:style w:type="character" w:customStyle="1" w:styleId="12">
    <w:name w:val="页脚 字符1"/>
    <w:basedOn w:val="a1"/>
    <w:uiPriority w:val="99"/>
    <w:semiHidden/>
    <w:qFormat/>
    <w:rPr>
      <w:sz w:val="18"/>
      <w:szCs w:val="18"/>
    </w:rPr>
  </w:style>
  <w:style w:type="paragraph" w:customStyle="1" w:styleId="81">
    <w:name w:val="目录 81"/>
    <w:basedOn w:val="a0"/>
    <w:qFormat/>
    <w:pPr>
      <w:tabs>
        <w:tab w:val="right" w:leader="dot" w:pos="8309"/>
      </w:tabs>
      <w:ind w:left="1440" w:right="720"/>
    </w:pPr>
    <w:rPr>
      <w:i/>
    </w:rPr>
  </w:style>
  <w:style w:type="paragraph" w:customStyle="1" w:styleId="41">
    <w:name w:val="目录 41"/>
    <w:basedOn w:val="a0"/>
    <w:next w:val="a0"/>
    <w:qFormat/>
    <w:pPr>
      <w:tabs>
        <w:tab w:val="right" w:leader="dot" w:pos="8309"/>
      </w:tabs>
      <w:spacing w:after="0"/>
      <w:ind w:left="1440" w:right="720"/>
    </w:pPr>
  </w:style>
  <w:style w:type="character" w:customStyle="1" w:styleId="af">
    <w:name w:val="正文文本缩进 字符"/>
    <w:link w:val="ae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71">
    <w:name w:val="目录 71"/>
    <w:basedOn w:val="a0"/>
    <w:qFormat/>
    <w:pPr>
      <w:tabs>
        <w:tab w:val="right" w:leader="dot" w:pos="8309"/>
      </w:tabs>
      <w:ind w:left="1080" w:right="720"/>
    </w:pPr>
    <w:rPr>
      <w:i/>
    </w:rPr>
  </w:style>
  <w:style w:type="character" w:customStyle="1" w:styleId="af7">
    <w:name w:val="页眉 字符"/>
    <w:link w:val="af6"/>
    <w:uiPriority w:val="99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FWBCont3">
    <w:name w:val="FWB Cont 3"/>
    <w:basedOn w:val="FWBCont2"/>
    <w:qFormat/>
    <w:pPr>
      <w:ind w:left="720"/>
    </w:pPr>
  </w:style>
  <w:style w:type="paragraph" w:customStyle="1" w:styleId="FWBCont2">
    <w:name w:val="FWB Cont 2"/>
    <w:basedOn w:val="FWBCont1"/>
    <w:qFormat/>
  </w:style>
  <w:style w:type="paragraph" w:customStyle="1" w:styleId="FWBCont1">
    <w:name w:val="FWB Cont 1"/>
    <w:basedOn w:val="a"/>
    <w:qFormat/>
    <w:pPr>
      <w:widowControl/>
      <w:spacing w:after="240"/>
    </w:pPr>
    <w:rPr>
      <w:rFonts w:ascii="Times New Roman" w:eastAsia="宋体" w:hAnsi="Times New Roman" w:cs="Times New Roman"/>
      <w:kern w:val="0"/>
      <w:sz w:val="24"/>
      <w:szCs w:val="20"/>
      <w:lang w:val="en-GB" w:eastAsia="en-US"/>
    </w:rPr>
  </w:style>
  <w:style w:type="paragraph" w:customStyle="1" w:styleId="Char1">
    <w:name w:val="Char1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1">
    <w:name w:val="FWB_L1"/>
    <w:basedOn w:val="a"/>
    <w:next w:val="FWBL2"/>
    <w:qFormat/>
    <w:pPr>
      <w:keepNext/>
      <w:keepLines/>
      <w:widowControl/>
      <w:spacing w:after="240"/>
      <w:jc w:val="left"/>
      <w:outlineLvl w:val="0"/>
    </w:pPr>
    <w:rPr>
      <w:rFonts w:ascii="Times New Roman" w:eastAsia="宋体" w:hAnsi="Times New Roman" w:cs="Times New Roman"/>
      <w:b/>
      <w:smallCaps/>
      <w:kern w:val="0"/>
      <w:sz w:val="24"/>
      <w:szCs w:val="20"/>
      <w:lang w:val="en-GB" w:eastAsia="en-US"/>
    </w:rPr>
  </w:style>
  <w:style w:type="paragraph" w:customStyle="1" w:styleId="FWBL2">
    <w:name w:val="FWB_L2"/>
    <w:basedOn w:val="FWBL1"/>
    <w:qFormat/>
    <w:pPr>
      <w:keepNext w:val="0"/>
      <w:keepLines w:val="0"/>
      <w:numPr>
        <w:ilvl w:val="1"/>
        <w:numId w:val="1"/>
      </w:numPr>
      <w:jc w:val="both"/>
      <w:outlineLvl w:val="9"/>
    </w:pPr>
    <w:rPr>
      <w:b w:val="0"/>
      <w:smallCaps w:val="0"/>
    </w:rPr>
  </w:style>
  <w:style w:type="paragraph" w:customStyle="1" w:styleId="13">
    <w:name w:val="修订1"/>
    <w:qFormat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FsTable">
    <w:name w:val="FsTable"/>
    <w:basedOn w:val="a0"/>
    <w:qFormat/>
    <w:pPr>
      <w:spacing w:before="120" w:after="120"/>
      <w:jc w:val="left"/>
    </w:pPr>
  </w:style>
  <w:style w:type="paragraph" w:customStyle="1" w:styleId="FWBCont4">
    <w:name w:val="FWB Cont 4"/>
    <w:basedOn w:val="FWBCont3"/>
    <w:qFormat/>
    <w:pPr>
      <w:ind w:left="1440"/>
    </w:pPr>
  </w:style>
  <w:style w:type="paragraph" w:customStyle="1" w:styleId="FWBCont6">
    <w:name w:val="FWB Cont 6"/>
    <w:basedOn w:val="FWBCont5"/>
    <w:qFormat/>
    <w:pPr>
      <w:ind w:left="2880"/>
    </w:pPr>
  </w:style>
  <w:style w:type="paragraph" w:customStyle="1" w:styleId="FWBCont5">
    <w:name w:val="FWB Cont 5"/>
    <w:basedOn w:val="FWBCont4"/>
    <w:qFormat/>
    <w:pPr>
      <w:ind w:left="2160"/>
    </w:pPr>
  </w:style>
  <w:style w:type="paragraph" w:customStyle="1" w:styleId="FWSL1">
    <w:name w:val="FWS_L1"/>
    <w:basedOn w:val="a"/>
    <w:next w:val="FWSL2"/>
    <w:qFormat/>
    <w:pPr>
      <w:keepNext/>
      <w:keepLines/>
      <w:pageBreakBefore/>
      <w:widowControl/>
      <w:numPr>
        <w:numId w:val="2"/>
      </w:numPr>
      <w:spacing w:after="24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24"/>
      <w:szCs w:val="20"/>
      <w:lang w:val="en-GB" w:eastAsia="en-US"/>
    </w:rPr>
  </w:style>
  <w:style w:type="paragraph" w:customStyle="1" w:styleId="FWSL2">
    <w:name w:val="FWS_L2"/>
    <w:basedOn w:val="FWSL1"/>
    <w:next w:val="FWSL3"/>
    <w:qFormat/>
    <w:pPr>
      <w:pageBreakBefore w:val="0"/>
      <w:numPr>
        <w:ilvl w:val="1"/>
      </w:numPr>
      <w:tabs>
        <w:tab w:val="clear" w:pos="360"/>
      </w:tabs>
      <w:spacing w:line="240" w:lineRule="auto"/>
      <w:outlineLvl w:val="1"/>
    </w:pPr>
    <w:rPr>
      <w:caps w:val="0"/>
    </w:rPr>
  </w:style>
  <w:style w:type="paragraph" w:customStyle="1" w:styleId="FWSL3">
    <w:name w:val="FWS_L3"/>
    <w:basedOn w:val="FWSL2"/>
    <w:next w:val="FWSL5"/>
    <w:qFormat/>
    <w:pPr>
      <w:numPr>
        <w:ilvl w:val="2"/>
      </w:numPr>
      <w:tabs>
        <w:tab w:val="clear" w:pos="0"/>
      </w:tabs>
      <w:jc w:val="left"/>
      <w:outlineLvl w:val="2"/>
    </w:pPr>
    <w:rPr>
      <w:smallCaps/>
    </w:rPr>
  </w:style>
  <w:style w:type="paragraph" w:customStyle="1" w:styleId="FWSL5">
    <w:name w:val="FWS_L5"/>
    <w:basedOn w:val="FWSL4"/>
    <w:qFormat/>
    <w:pPr>
      <w:numPr>
        <w:ilvl w:val="4"/>
      </w:numPr>
    </w:pPr>
  </w:style>
  <w:style w:type="paragraph" w:customStyle="1" w:styleId="FWSL4">
    <w:name w:val="FWS_L4"/>
    <w:basedOn w:val="FWSL3"/>
    <w:qFormat/>
    <w:pPr>
      <w:keepNext w:val="0"/>
      <w:keepLines w:val="0"/>
      <w:numPr>
        <w:ilvl w:val="3"/>
      </w:numPr>
      <w:jc w:val="both"/>
      <w:outlineLvl w:val="9"/>
    </w:pPr>
    <w:rPr>
      <w:b w:val="0"/>
      <w:smallCaps w:val="0"/>
    </w:rPr>
  </w:style>
  <w:style w:type="paragraph" w:customStyle="1" w:styleId="Sealing">
    <w:name w:val="Sealing"/>
    <w:basedOn w:val="a0"/>
    <w:qFormat/>
    <w:pPr>
      <w:keepLines/>
      <w:tabs>
        <w:tab w:val="left" w:pos="1728"/>
        <w:tab w:val="left" w:pos="4320"/>
      </w:tabs>
      <w:spacing w:after="480"/>
    </w:pPr>
  </w:style>
  <w:style w:type="paragraph" w:customStyle="1" w:styleId="MarginalNote">
    <w:name w:val="Marginal Note"/>
    <w:basedOn w:val="a0"/>
    <w:next w:val="a0"/>
    <w:qFormat/>
    <w:pPr>
      <w:keepNext/>
      <w:keepLines/>
      <w:spacing w:before="40" w:line="180" w:lineRule="exact"/>
    </w:pPr>
    <w:rPr>
      <w:b/>
      <w:sz w:val="16"/>
    </w:rPr>
  </w:style>
  <w:style w:type="paragraph" w:customStyle="1" w:styleId="IndexHeading2">
    <w:name w:val="Index Heading 2"/>
    <w:basedOn w:val="af8"/>
    <w:qFormat/>
    <w:pPr>
      <w:tabs>
        <w:tab w:val="right" w:pos="8280"/>
      </w:tabs>
      <w:jc w:val="left"/>
    </w:pPr>
  </w:style>
  <w:style w:type="paragraph" w:customStyle="1" w:styleId="FWRecital">
    <w:name w:val="FWRecital"/>
    <w:basedOn w:val="a0"/>
    <w:qFormat/>
    <w:pPr>
      <w:numPr>
        <w:numId w:val="3"/>
      </w:numPr>
      <w:tabs>
        <w:tab w:val="clear" w:pos="360"/>
        <w:tab w:val="left" w:pos="720"/>
      </w:tabs>
    </w:pPr>
  </w:style>
  <w:style w:type="paragraph" w:customStyle="1" w:styleId="FWParties">
    <w:name w:val="FWParties"/>
    <w:basedOn w:val="a0"/>
    <w:qFormat/>
    <w:pPr>
      <w:numPr>
        <w:numId w:val="4"/>
      </w:numPr>
    </w:pPr>
  </w:style>
  <w:style w:type="paragraph" w:customStyle="1" w:styleId="FsTableHeading">
    <w:name w:val="FsTableHeading"/>
    <w:basedOn w:val="a0"/>
    <w:next w:val="FsTable"/>
    <w:qFormat/>
    <w:pPr>
      <w:keepNext/>
      <w:keepLines/>
      <w:spacing w:before="120" w:after="120"/>
      <w:jc w:val="left"/>
    </w:pPr>
    <w:rPr>
      <w:b/>
    </w:rPr>
  </w:style>
  <w:style w:type="paragraph" w:customStyle="1" w:styleId="FWBCont7">
    <w:name w:val="FWB Cont 7"/>
    <w:basedOn w:val="FWBCont6"/>
    <w:qFormat/>
    <w:pPr>
      <w:ind w:left="3600"/>
    </w:pPr>
  </w:style>
  <w:style w:type="paragraph" w:customStyle="1" w:styleId="aff4">
    <w:name w:val="列出段落"/>
    <w:basedOn w:val="a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p0">
    <w:name w:val="p0"/>
    <w:basedOn w:val="a"/>
    <w:qFormat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KWNormal">
    <w:name w:val="K&amp;W Normal"/>
    <w:qFormat/>
    <w:pPr>
      <w:spacing w:after="280" w:line="240" w:lineRule="atLeast"/>
      <w:jc w:val="both"/>
    </w:pPr>
    <w:rPr>
      <w:rFonts w:ascii="Arial" w:eastAsia="宋体" w:hAnsi="Arial" w:cs="Times New Roman"/>
      <w:color w:val="000000"/>
      <w:lang w:eastAsia="en-US"/>
    </w:rPr>
  </w:style>
  <w:style w:type="paragraph" w:customStyle="1" w:styleId="KWheading1">
    <w:name w:val="K&amp;W heading 1"/>
    <w:basedOn w:val="KWNormal"/>
    <w:next w:val="KWBodytext"/>
    <w:qFormat/>
    <w:pPr>
      <w:keepNext/>
      <w:widowControl w:val="0"/>
      <w:numPr>
        <w:numId w:val="5"/>
      </w:numPr>
      <w:tabs>
        <w:tab w:val="clear" w:pos="1492"/>
        <w:tab w:val="left" w:pos="567"/>
      </w:tabs>
      <w:spacing w:line="280" w:lineRule="exact"/>
      <w:ind w:left="567" w:hanging="567"/>
      <w:outlineLvl w:val="0"/>
    </w:pPr>
    <w:rPr>
      <w:b/>
      <w:color w:val="auto"/>
      <w:sz w:val="24"/>
    </w:rPr>
  </w:style>
  <w:style w:type="paragraph" w:customStyle="1" w:styleId="KWBodytext">
    <w:name w:val="K&amp;W Body text"/>
    <w:basedOn w:val="KWNormal"/>
    <w:qFormat/>
    <w:rPr>
      <w:color w:val="auto"/>
    </w:rPr>
  </w:style>
  <w:style w:type="paragraph" w:customStyle="1" w:styleId="FWSL8">
    <w:name w:val="FWS_L8"/>
    <w:basedOn w:val="FWSL7"/>
    <w:qFormat/>
    <w:pPr>
      <w:numPr>
        <w:ilvl w:val="7"/>
      </w:numPr>
    </w:pPr>
  </w:style>
  <w:style w:type="paragraph" w:customStyle="1" w:styleId="FWSL7">
    <w:name w:val="FWS_L7"/>
    <w:basedOn w:val="FWSL6"/>
    <w:qFormat/>
    <w:pPr>
      <w:numPr>
        <w:ilvl w:val="6"/>
      </w:numPr>
    </w:pPr>
  </w:style>
  <w:style w:type="paragraph" w:customStyle="1" w:styleId="FWSL6">
    <w:name w:val="FWS_L6"/>
    <w:basedOn w:val="FWSL5"/>
    <w:qFormat/>
    <w:pPr>
      <w:numPr>
        <w:ilvl w:val="5"/>
      </w:numPr>
    </w:pPr>
  </w:style>
  <w:style w:type="paragraph" w:customStyle="1" w:styleId="FWSL9">
    <w:name w:val="FWS_L9"/>
    <w:basedOn w:val="FWSL8"/>
    <w:qFormat/>
    <w:pPr>
      <w:numPr>
        <w:ilvl w:val="8"/>
      </w:numPr>
      <w:tabs>
        <w:tab w:val="clear" w:pos="2160"/>
      </w:tabs>
    </w:pPr>
  </w:style>
  <w:style w:type="paragraph" w:customStyle="1" w:styleId="i">
    <w:name w:val="(i)"/>
    <w:basedOn w:val="a0"/>
    <w:qFormat/>
    <w:pPr>
      <w:tabs>
        <w:tab w:val="right" w:pos="1296"/>
      </w:tabs>
      <w:ind w:left="1440" w:hanging="1440"/>
    </w:pPr>
  </w:style>
  <w:style w:type="paragraph" w:customStyle="1" w:styleId="FWBL4">
    <w:name w:val="FWB_L4"/>
    <w:basedOn w:val="FWBL3"/>
    <w:qFormat/>
    <w:pPr>
      <w:numPr>
        <w:ilvl w:val="3"/>
      </w:numPr>
    </w:pPr>
  </w:style>
  <w:style w:type="paragraph" w:customStyle="1" w:styleId="FWBL3">
    <w:name w:val="FWB_L3"/>
    <w:basedOn w:val="FWBL2"/>
    <w:qFormat/>
    <w:pPr>
      <w:numPr>
        <w:ilvl w:val="2"/>
      </w:numPr>
    </w:pPr>
  </w:style>
  <w:style w:type="paragraph" w:customStyle="1" w:styleId="FWBL5">
    <w:name w:val="FWB_L5"/>
    <w:basedOn w:val="FWBL4"/>
    <w:qFormat/>
    <w:pPr>
      <w:numPr>
        <w:ilvl w:val="4"/>
      </w:numPr>
      <w:tabs>
        <w:tab w:val="clear" w:pos="1440"/>
      </w:tabs>
    </w:pPr>
  </w:style>
  <w:style w:type="paragraph" w:customStyle="1" w:styleId="FWBCont8">
    <w:name w:val="FWB Cont 8"/>
    <w:basedOn w:val="FWBCont7"/>
    <w:qFormat/>
    <w:pPr>
      <w:ind w:left="4321"/>
    </w:pPr>
  </w:style>
  <w:style w:type="paragraph" w:customStyle="1" w:styleId="FootNoteSeparator">
    <w:name w:val="FootNote Separator"/>
    <w:basedOn w:val="a"/>
    <w:qFormat/>
    <w:pPr>
      <w:widowControl/>
      <w:pBdr>
        <w:top w:val="single" w:sz="4" w:space="1" w:color="auto"/>
      </w:pBdr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1">
    <w:name w:val="纯文本 字符"/>
    <w:basedOn w:val="a1"/>
    <w:link w:val="af0"/>
    <w:qFormat/>
    <w:rPr>
      <w:rFonts w:ascii="宋体" w:eastAsia="宋体" w:hAnsi="Courier New" w:cs="Times New Roman"/>
      <w:szCs w:val="20"/>
    </w:rPr>
  </w:style>
  <w:style w:type="paragraph" w:customStyle="1" w:styleId="110">
    <w:name w:val="目录 11"/>
    <w:basedOn w:val="a0"/>
    <w:next w:val="a0"/>
    <w:qFormat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character" w:customStyle="1" w:styleId="a8">
    <w:name w:val="批注文字 字符"/>
    <w:link w:val="a6"/>
    <w:qFormat/>
    <w:rPr>
      <w:rFonts w:ascii="Times New Roman" w:eastAsia="宋体" w:hAnsi="Times New Roman" w:cs="Times New Roman"/>
      <w:kern w:val="0"/>
      <w:sz w:val="16"/>
      <w:szCs w:val="24"/>
      <w:lang w:val="en-GB" w:eastAsia="en-US"/>
    </w:rPr>
  </w:style>
  <w:style w:type="paragraph" w:customStyle="1" w:styleId="51">
    <w:name w:val="目录 51"/>
    <w:basedOn w:val="a0"/>
    <w:qFormat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character" w:customStyle="1" w:styleId="24">
    <w:name w:val="正文文本 2 字符"/>
    <w:basedOn w:val="a1"/>
    <w:link w:val="23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fc">
    <w:name w:val="标题 字符"/>
    <w:basedOn w:val="a1"/>
    <w:link w:val="afb"/>
    <w:qFormat/>
    <w:rPr>
      <w:rFonts w:ascii="Times New Roman" w:eastAsia="BatangChe" w:hAnsi="Times New Roman" w:cs="Times New Roman"/>
      <w:b/>
      <w:kern w:val="28"/>
      <w:sz w:val="24"/>
      <w:szCs w:val="20"/>
      <w:lang w:val="en-GB" w:eastAsia="ko-KR"/>
    </w:rPr>
  </w:style>
  <w:style w:type="paragraph" w:customStyle="1" w:styleId="91">
    <w:name w:val="目录 91"/>
    <w:basedOn w:val="a0"/>
    <w:next w:val="a"/>
    <w:qFormat/>
    <w:pPr>
      <w:tabs>
        <w:tab w:val="right" w:leader="dot" w:pos="8309"/>
      </w:tabs>
      <w:ind w:left="1440"/>
    </w:pPr>
    <w:rPr>
      <w:i/>
    </w:rPr>
  </w:style>
  <w:style w:type="paragraph" w:customStyle="1" w:styleId="210">
    <w:name w:val="目录 21"/>
    <w:basedOn w:val="a0"/>
    <w:next w:val="a0"/>
    <w:qFormat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Address">
    <w:name w:val="Address"/>
    <w:basedOn w:val="a0"/>
    <w:qFormat/>
    <w:pPr>
      <w:spacing w:after="720" w:line="280" w:lineRule="exact"/>
    </w:pPr>
    <w:rPr>
      <w:lang w:val="en-US" w:eastAsia="zh-CN"/>
    </w:rPr>
  </w:style>
  <w:style w:type="paragraph" w:customStyle="1" w:styleId="Aff5">
    <w:name w:val="A"/>
    <w:basedOn w:val="a0"/>
    <w:qFormat/>
    <w:pPr>
      <w:ind w:left="1872" w:hanging="432"/>
    </w:pPr>
  </w:style>
  <w:style w:type="paragraph" w:customStyle="1" w:styleId="31">
    <w:name w:val="目录 31"/>
    <w:basedOn w:val="a0"/>
    <w:next w:val="a0"/>
    <w:qFormat/>
    <w:pPr>
      <w:tabs>
        <w:tab w:val="right" w:leader="dot" w:pos="8307"/>
      </w:tabs>
      <w:spacing w:after="0"/>
      <w:ind w:left="720" w:right="720"/>
    </w:pPr>
  </w:style>
  <w:style w:type="character" w:customStyle="1" w:styleId="ad">
    <w:name w:val="称呼 字符"/>
    <w:basedOn w:val="a1"/>
    <w:link w:val="ac"/>
    <w:qFormat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a7">
    <w:name w:val="批注主题 字符"/>
    <w:basedOn w:val="a8"/>
    <w:link w:val="a5"/>
    <w:qFormat/>
    <w:rPr>
      <w:rFonts w:ascii="Times New Roman" w:eastAsia="宋体" w:hAnsi="Times New Roman" w:cs="Times New Roman"/>
      <w:b/>
      <w:bCs/>
      <w:kern w:val="0"/>
      <w:sz w:val="24"/>
      <w:szCs w:val="24"/>
      <w:lang w:val="en-GB" w:eastAsia="en-US"/>
    </w:rPr>
  </w:style>
  <w:style w:type="paragraph" w:customStyle="1" w:styleId="61">
    <w:name w:val="目录 61"/>
    <w:basedOn w:val="a0"/>
    <w:qFormat/>
    <w:pPr>
      <w:tabs>
        <w:tab w:val="right" w:leader="dot" w:pos="8309"/>
      </w:tabs>
      <w:ind w:left="720" w:right="720"/>
    </w:pPr>
  </w:style>
  <w:style w:type="character" w:customStyle="1" w:styleId="af3">
    <w:name w:val="批注框文本 字符"/>
    <w:link w:val="af2"/>
    <w:qFormat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afa">
    <w:name w:val="脚注文本 字符"/>
    <w:basedOn w:val="a1"/>
    <w:link w:val="af9"/>
    <w:qFormat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aff6">
    <w:name w:val="(a)"/>
    <w:basedOn w:val="a0"/>
    <w:qFormat/>
    <w:pPr>
      <w:ind w:left="720" w:hanging="720"/>
    </w:pPr>
  </w:style>
  <w:style w:type="paragraph" w:customStyle="1" w:styleId="CharCharCharChar">
    <w:name w:val="字元 字元 Char Char Char Char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FWBL7">
    <w:name w:val="FWB_L7"/>
    <w:basedOn w:val="FWBL6"/>
    <w:qFormat/>
    <w:pPr>
      <w:numPr>
        <w:ilvl w:val="6"/>
      </w:numPr>
    </w:pPr>
  </w:style>
  <w:style w:type="paragraph" w:customStyle="1" w:styleId="FWBL6">
    <w:name w:val="FWB_L6"/>
    <w:basedOn w:val="FWBL5"/>
    <w:qFormat/>
    <w:pPr>
      <w:numPr>
        <w:ilvl w:val="5"/>
      </w:numPr>
      <w:tabs>
        <w:tab w:val="clear" w:pos="2160"/>
      </w:tabs>
    </w:pPr>
  </w:style>
  <w:style w:type="paragraph" w:customStyle="1" w:styleId="ParaHeading">
    <w:name w:val="ParaHeading"/>
    <w:basedOn w:val="a0"/>
    <w:next w:val="a0"/>
    <w:qFormat/>
    <w:pPr>
      <w:keepNext/>
      <w:keepLines/>
    </w:pPr>
    <w:rPr>
      <w:b/>
    </w:rPr>
  </w:style>
  <w:style w:type="paragraph" w:customStyle="1" w:styleId="FWBL8">
    <w:name w:val="FWB_L8"/>
    <w:basedOn w:val="FWBL7"/>
    <w:qFormat/>
    <w:pPr>
      <w:numPr>
        <w:ilvl w:val="7"/>
      </w:numPr>
      <w:tabs>
        <w:tab w:val="clear" w:pos="3600"/>
      </w:tabs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7">
    <w:name w:val="xl7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8">
    <w:name w:val="xl7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69">
    <w:name w:val="xl6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0">
    <w:name w:val="xl7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color w:val="4D4D4D"/>
      <w:kern w:val="0"/>
      <w:sz w:val="18"/>
      <w:szCs w:val="18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仿宋_GB2312" w:hAnsi="Times New Roman" w:cs="Times New Roman"/>
      <w:sz w:val="32"/>
      <w:szCs w:val="24"/>
    </w:rPr>
  </w:style>
  <w:style w:type="paragraph" w:customStyle="1" w:styleId="14">
    <w:name w:val="修订1"/>
    <w:qFormat/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0"/>
      <w:szCs w:val="20"/>
      <w:lang w:eastAsia="en-US"/>
    </w:rPr>
  </w:style>
  <w:style w:type="paragraph" w:customStyle="1" w:styleId="15">
    <w:name w:val="列出段落1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character" w:customStyle="1" w:styleId="aa">
    <w:name w:val="文档结构图 字符"/>
    <w:basedOn w:val="a1"/>
    <w:link w:val="a9"/>
    <w:semiHidden/>
    <w:qFormat/>
    <w:rPr>
      <w:rFonts w:ascii="宋体" w:eastAsia="宋体" w:hAnsi="Times New Roman" w:cs="Times New Roman"/>
      <w:sz w:val="24"/>
      <w:szCs w:val="24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customStyle="1" w:styleId="17">
    <w:name w:val="网格型浅色1"/>
    <w:basedOn w:val="a2"/>
    <w:uiPriority w:val="40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1">
    <w:name w:val="无格式表格 11"/>
    <w:basedOn w:val="a2"/>
    <w:uiPriority w:val="41"/>
    <w:qFormat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0">
    <w:name w:val="页脚 Char"/>
    <w:qFormat/>
    <w:rPr>
      <w:sz w:val="16"/>
      <w:szCs w:val="24"/>
      <w:lang w:val="en-GB" w:eastAsia="en-US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2">
    <w:name w:val="xl7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3">
    <w:name w:val="xl7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CharCharCharChar1">
    <w:name w:val="字元 字元 Char Char Char Char1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customStyle="1" w:styleId="18">
    <w:name w:val="无间隔1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paragraph" w:customStyle="1" w:styleId="xl74">
    <w:name w:val="xl74"/>
    <w:basedOn w:val="a"/>
    <w:qFormat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9">
    <w:name w:val="占位符文本1"/>
    <w:basedOn w:val="a1"/>
    <w:uiPriority w:val="99"/>
    <w:semiHidden/>
    <w:qFormat/>
    <w:rPr>
      <w:color w:val="808080"/>
    </w:rPr>
  </w:style>
  <w:style w:type="paragraph" w:customStyle="1" w:styleId="82">
    <w:name w:val="目录 8"/>
    <w:basedOn w:val="a0"/>
    <w:rsid w:val="00374395"/>
    <w:pPr>
      <w:tabs>
        <w:tab w:val="right" w:leader="dot" w:pos="8309"/>
      </w:tabs>
      <w:ind w:left="1440" w:right="720"/>
    </w:pPr>
    <w:rPr>
      <w:i/>
    </w:rPr>
  </w:style>
  <w:style w:type="paragraph" w:customStyle="1" w:styleId="42">
    <w:name w:val="目录 4"/>
    <w:basedOn w:val="a0"/>
    <w:next w:val="a0"/>
    <w:rsid w:val="00374395"/>
    <w:pPr>
      <w:tabs>
        <w:tab w:val="right" w:leader="dot" w:pos="8309"/>
      </w:tabs>
      <w:spacing w:after="0"/>
      <w:ind w:left="1440" w:right="720"/>
    </w:pPr>
  </w:style>
  <w:style w:type="paragraph" w:customStyle="1" w:styleId="72">
    <w:name w:val="目录 7"/>
    <w:basedOn w:val="a0"/>
    <w:rsid w:val="00374395"/>
    <w:pPr>
      <w:tabs>
        <w:tab w:val="right" w:leader="dot" w:pos="8309"/>
      </w:tabs>
      <w:ind w:left="1080" w:right="720"/>
    </w:pPr>
    <w:rPr>
      <w:i/>
    </w:rPr>
  </w:style>
  <w:style w:type="paragraph" w:styleId="aff7">
    <w:name w:val="Revision"/>
    <w:rsid w:val="00374395"/>
    <w:rPr>
      <w:rFonts w:ascii="Times New Roman" w:eastAsia="宋体" w:hAnsi="Times New Roman" w:cs="Times New Roman"/>
      <w:sz w:val="24"/>
      <w:szCs w:val="24"/>
      <w:lang w:val="en-GB" w:eastAsia="en-US"/>
    </w:rPr>
  </w:style>
  <w:style w:type="paragraph" w:customStyle="1" w:styleId="1a">
    <w:name w:val="目录 1"/>
    <w:basedOn w:val="a0"/>
    <w:next w:val="a0"/>
    <w:rsid w:val="00374395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customStyle="1" w:styleId="52">
    <w:name w:val="目录 5"/>
    <w:basedOn w:val="a0"/>
    <w:rsid w:val="00374395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customStyle="1" w:styleId="92">
    <w:name w:val="目录 9"/>
    <w:basedOn w:val="a0"/>
    <w:next w:val="a"/>
    <w:rsid w:val="00374395"/>
    <w:pPr>
      <w:tabs>
        <w:tab w:val="right" w:leader="dot" w:pos="8309"/>
      </w:tabs>
      <w:ind w:left="1440"/>
    </w:pPr>
    <w:rPr>
      <w:i/>
    </w:rPr>
  </w:style>
  <w:style w:type="paragraph" w:customStyle="1" w:styleId="25">
    <w:name w:val="目录 2"/>
    <w:basedOn w:val="a0"/>
    <w:next w:val="a0"/>
    <w:rsid w:val="00374395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lang w:val="en-US" w:eastAsia="zh-CN"/>
    </w:rPr>
  </w:style>
  <w:style w:type="paragraph" w:customStyle="1" w:styleId="32">
    <w:name w:val="目录 3"/>
    <w:basedOn w:val="a0"/>
    <w:next w:val="a0"/>
    <w:rsid w:val="00374395"/>
    <w:pPr>
      <w:tabs>
        <w:tab w:val="right" w:leader="dot" w:pos="8307"/>
      </w:tabs>
      <w:spacing w:after="0"/>
      <w:ind w:left="720" w:right="720"/>
    </w:pPr>
  </w:style>
  <w:style w:type="paragraph" w:customStyle="1" w:styleId="62">
    <w:name w:val="目录 6"/>
    <w:basedOn w:val="a0"/>
    <w:rsid w:val="00374395"/>
    <w:pPr>
      <w:tabs>
        <w:tab w:val="right" w:leader="dot" w:pos="8309"/>
      </w:tabs>
      <w:ind w:left="720" w:right="720"/>
    </w:pPr>
  </w:style>
  <w:style w:type="paragraph" w:styleId="aff8">
    <w:name w:val="List Paragraph"/>
    <w:basedOn w:val="a"/>
    <w:qFormat/>
    <w:rsid w:val="00374395"/>
    <w:pPr>
      <w:ind w:firstLineChars="200" w:firstLine="420"/>
    </w:pPr>
    <w:rPr>
      <w:rFonts w:ascii="Times New Roman" w:eastAsia="仿宋_GB2312" w:hAnsi="Times New Roman" w:cs="Times New Roman"/>
      <w:sz w:val="32"/>
      <w:szCs w:val="24"/>
    </w:rPr>
  </w:style>
  <w:style w:type="table" w:styleId="aff9">
    <w:name w:val="Grid Table Light"/>
    <w:basedOn w:val="a2"/>
    <w:uiPriority w:val="40"/>
    <w:rsid w:val="00374395"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Plain Table 1"/>
    <w:basedOn w:val="a2"/>
    <w:uiPriority w:val="41"/>
    <w:rsid w:val="00374395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No Spacing"/>
    <w:uiPriority w:val="1"/>
    <w:qFormat/>
    <w:rsid w:val="00374395"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styleId="affb">
    <w:name w:val="Placeholder Text"/>
    <w:basedOn w:val="a1"/>
    <w:uiPriority w:val="99"/>
    <w:semiHidden/>
    <w:rsid w:val="00374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Bernicexi</dc:creator>
  <cp:lastModifiedBy>POFileMaker</cp:lastModifiedBy>
  <cp:revision>92</cp:revision>
  <cp:lastPrinted>2021-03-03T06:45:00Z</cp:lastPrinted>
  <dcterms:created xsi:type="dcterms:W3CDTF">2021-07-19T08:20:00Z</dcterms:created>
  <dcterms:modified xsi:type="dcterms:W3CDTF">2021-11-10T08:50:00Z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